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962" w:rsidRDefault="00ED3F12">
      <w:pPr>
        <w:pStyle w:val="normal0"/>
        <w:jc w:val="center"/>
      </w:pPr>
      <w:r>
        <w:rPr>
          <w:noProof/>
          <w:lang w:val="es-MX"/>
        </w:rPr>
        <w:drawing>
          <wp:inline distT="114300" distB="114300" distL="114300" distR="114300">
            <wp:extent cx="2176463" cy="2176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176463" cy="2176463"/>
                    </a:xfrm>
                    <a:prstGeom prst="rect">
                      <a:avLst/>
                    </a:prstGeom>
                    <a:ln/>
                  </pic:spPr>
                </pic:pic>
              </a:graphicData>
            </a:graphic>
          </wp:inline>
        </w:drawing>
      </w:r>
    </w:p>
    <w:p w:rsidR="007D1962" w:rsidRDefault="007D1962">
      <w:pPr>
        <w:pStyle w:val="normal0"/>
      </w:pPr>
    </w:p>
    <w:p w:rsidR="007D1962" w:rsidRPr="00C055E7" w:rsidRDefault="00ED3F12">
      <w:pPr>
        <w:pStyle w:val="normal0"/>
        <w:jc w:val="center"/>
        <w:rPr>
          <w:b/>
          <w:sz w:val="32"/>
          <w:szCs w:val="32"/>
          <w:lang w:val="en-US"/>
        </w:rPr>
      </w:pPr>
      <w:r w:rsidRPr="00C055E7">
        <w:rPr>
          <w:b/>
          <w:sz w:val="32"/>
          <w:szCs w:val="32"/>
          <w:lang w:val="en-US"/>
        </w:rPr>
        <w:t xml:space="preserve">“Technological proposal for the company </w:t>
      </w:r>
      <w:proofErr w:type="spellStart"/>
      <w:r w:rsidRPr="00C055E7">
        <w:rPr>
          <w:b/>
          <w:sz w:val="32"/>
          <w:szCs w:val="32"/>
          <w:lang w:val="en-US"/>
        </w:rPr>
        <w:t>Semillas</w:t>
      </w:r>
      <w:proofErr w:type="spellEnd"/>
      <w:r w:rsidRPr="00C055E7">
        <w:rPr>
          <w:b/>
          <w:sz w:val="32"/>
          <w:szCs w:val="32"/>
          <w:lang w:val="en-US"/>
        </w:rPr>
        <w:t xml:space="preserve"> y </w:t>
      </w:r>
      <w:proofErr w:type="spellStart"/>
      <w:r w:rsidRPr="00C055E7">
        <w:rPr>
          <w:b/>
          <w:sz w:val="32"/>
          <w:szCs w:val="32"/>
          <w:lang w:val="en-US"/>
        </w:rPr>
        <w:t>granos</w:t>
      </w:r>
      <w:proofErr w:type="spellEnd"/>
      <w:r w:rsidRPr="00C055E7">
        <w:rPr>
          <w:b/>
          <w:sz w:val="32"/>
          <w:szCs w:val="32"/>
          <w:lang w:val="en-US"/>
        </w:rPr>
        <w:t xml:space="preserve"> </w:t>
      </w:r>
      <w:proofErr w:type="gramStart"/>
      <w:r w:rsidRPr="00C055E7">
        <w:rPr>
          <w:b/>
          <w:sz w:val="32"/>
          <w:szCs w:val="32"/>
          <w:lang w:val="en-US"/>
        </w:rPr>
        <w:t>del</w:t>
      </w:r>
      <w:proofErr w:type="gramEnd"/>
      <w:r w:rsidRPr="00C055E7">
        <w:rPr>
          <w:b/>
          <w:sz w:val="32"/>
          <w:szCs w:val="32"/>
          <w:lang w:val="en-US"/>
        </w:rPr>
        <w:t xml:space="preserve"> </w:t>
      </w:r>
      <w:proofErr w:type="spellStart"/>
      <w:r w:rsidRPr="00C055E7">
        <w:rPr>
          <w:b/>
          <w:sz w:val="32"/>
          <w:szCs w:val="32"/>
          <w:lang w:val="en-US"/>
        </w:rPr>
        <w:t>yaqui</w:t>
      </w:r>
      <w:proofErr w:type="spellEnd"/>
      <w:r w:rsidRPr="00C055E7">
        <w:rPr>
          <w:b/>
          <w:sz w:val="32"/>
          <w:szCs w:val="32"/>
          <w:lang w:val="en-US"/>
        </w:rPr>
        <w:t xml:space="preserve">” </w:t>
      </w:r>
    </w:p>
    <w:p w:rsidR="007D1962" w:rsidRPr="00C055E7" w:rsidRDefault="007D1962">
      <w:pPr>
        <w:pStyle w:val="normal0"/>
        <w:jc w:val="center"/>
        <w:rPr>
          <w:b/>
          <w:sz w:val="32"/>
          <w:szCs w:val="32"/>
          <w:lang w:val="en-US"/>
        </w:rPr>
      </w:pPr>
    </w:p>
    <w:p w:rsidR="007D1962" w:rsidRPr="00C055E7" w:rsidRDefault="007D1962">
      <w:pPr>
        <w:pStyle w:val="normal0"/>
        <w:jc w:val="center"/>
        <w:rPr>
          <w:b/>
          <w:sz w:val="32"/>
          <w:szCs w:val="32"/>
          <w:lang w:val="en-US"/>
        </w:rPr>
      </w:pPr>
    </w:p>
    <w:p w:rsidR="007D1962" w:rsidRPr="00C055E7" w:rsidRDefault="007D1962">
      <w:pPr>
        <w:pStyle w:val="normal0"/>
        <w:jc w:val="center"/>
        <w:rPr>
          <w:b/>
          <w:sz w:val="32"/>
          <w:szCs w:val="32"/>
          <w:lang w:val="en-US"/>
        </w:rPr>
      </w:pPr>
    </w:p>
    <w:p w:rsidR="007D1962" w:rsidRPr="00C055E7" w:rsidRDefault="007D1962">
      <w:pPr>
        <w:pStyle w:val="normal0"/>
        <w:jc w:val="center"/>
        <w:rPr>
          <w:b/>
          <w:sz w:val="32"/>
          <w:szCs w:val="32"/>
          <w:lang w:val="en-US"/>
        </w:rPr>
      </w:pPr>
    </w:p>
    <w:p w:rsidR="007D1962" w:rsidRPr="00C055E7" w:rsidRDefault="007D1962">
      <w:pPr>
        <w:pStyle w:val="normal0"/>
        <w:jc w:val="center"/>
        <w:rPr>
          <w:b/>
          <w:sz w:val="32"/>
          <w:szCs w:val="32"/>
          <w:lang w:val="en-US"/>
        </w:rPr>
      </w:pPr>
    </w:p>
    <w:p w:rsidR="007D1962" w:rsidRPr="00C055E7" w:rsidRDefault="007D1962">
      <w:pPr>
        <w:pStyle w:val="normal0"/>
        <w:jc w:val="center"/>
        <w:rPr>
          <w:b/>
          <w:sz w:val="32"/>
          <w:szCs w:val="32"/>
          <w:lang w:val="en-US"/>
        </w:rPr>
      </w:pPr>
    </w:p>
    <w:p w:rsidR="007D1962" w:rsidRPr="00C055E7" w:rsidRDefault="00ED3F12">
      <w:pPr>
        <w:pStyle w:val="normal0"/>
        <w:jc w:val="right"/>
        <w:rPr>
          <w:sz w:val="26"/>
          <w:szCs w:val="26"/>
          <w:lang w:val="en-US"/>
        </w:rPr>
      </w:pPr>
      <w:r w:rsidRPr="00C055E7">
        <w:rPr>
          <w:b/>
          <w:sz w:val="28"/>
          <w:szCs w:val="28"/>
          <w:lang w:val="en-US"/>
        </w:rPr>
        <w:t>Subject</w:t>
      </w:r>
      <w:r w:rsidRPr="00C055E7">
        <w:rPr>
          <w:b/>
          <w:sz w:val="32"/>
          <w:szCs w:val="32"/>
          <w:lang w:val="en-US"/>
        </w:rPr>
        <w:t xml:space="preserve">: </w:t>
      </w:r>
      <w:r w:rsidRPr="00C055E7">
        <w:rPr>
          <w:sz w:val="26"/>
          <w:szCs w:val="26"/>
          <w:lang w:val="en-US"/>
        </w:rPr>
        <w:t>Information Technology for business</w:t>
      </w:r>
    </w:p>
    <w:p w:rsidR="007D1962" w:rsidRPr="00C055E7" w:rsidRDefault="007D1962">
      <w:pPr>
        <w:pStyle w:val="normal0"/>
        <w:jc w:val="right"/>
        <w:rPr>
          <w:sz w:val="26"/>
          <w:szCs w:val="26"/>
          <w:lang w:val="en-US"/>
        </w:rPr>
      </w:pPr>
    </w:p>
    <w:p w:rsidR="007D1962" w:rsidRDefault="00ED3F12">
      <w:pPr>
        <w:pStyle w:val="normal0"/>
        <w:jc w:val="right"/>
        <w:rPr>
          <w:sz w:val="26"/>
          <w:szCs w:val="26"/>
        </w:rPr>
      </w:pPr>
      <w:proofErr w:type="spellStart"/>
      <w:r>
        <w:rPr>
          <w:b/>
          <w:sz w:val="26"/>
          <w:szCs w:val="26"/>
        </w:rPr>
        <w:t>Teacher</w:t>
      </w:r>
      <w:proofErr w:type="spellEnd"/>
      <w:r>
        <w:rPr>
          <w:b/>
          <w:sz w:val="26"/>
          <w:szCs w:val="26"/>
        </w:rPr>
        <w:t xml:space="preserve">: </w:t>
      </w:r>
      <w:r>
        <w:rPr>
          <w:sz w:val="26"/>
          <w:szCs w:val="26"/>
        </w:rPr>
        <w:t>Jorge Alejandro Duarte del Castillo</w:t>
      </w:r>
    </w:p>
    <w:p w:rsidR="007D1962" w:rsidRDefault="007D1962">
      <w:pPr>
        <w:pStyle w:val="normal0"/>
        <w:jc w:val="right"/>
        <w:rPr>
          <w:sz w:val="26"/>
          <w:szCs w:val="26"/>
        </w:rPr>
      </w:pPr>
    </w:p>
    <w:p w:rsidR="007D1962" w:rsidRDefault="00ED3F12">
      <w:pPr>
        <w:pStyle w:val="normal0"/>
        <w:jc w:val="right"/>
        <w:rPr>
          <w:sz w:val="26"/>
          <w:szCs w:val="26"/>
        </w:rPr>
      </w:pPr>
      <w:proofErr w:type="spellStart"/>
      <w:r>
        <w:rPr>
          <w:b/>
          <w:sz w:val="26"/>
          <w:szCs w:val="26"/>
        </w:rPr>
        <w:t>Team</w:t>
      </w:r>
      <w:proofErr w:type="spellEnd"/>
      <w:r>
        <w:rPr>
          <w:b/>
          <w:sz w:val="26"/>
          <w:szCs w:val="26"/>
        </w:rPr>
        <w:t xml:space="preserve"> </w:t>
      </w:r>
      <w:proofErr w:type="spellStart"/>
      <w:r>
        <w:rPr>
          <w:b/>
          <w:sz w:val="26"/>
          <w:szCs w:val="26"/>
        </w:rPr>
        <w:t>members</w:t>
      </w:r>
      <w:proofErr w:type="spellEnd"/>
      <w:r>
        <w:rPr>
          <w:b/>
          <w:sz w:val="26"/>
          <w:szCs w:val="26"/>
        </w:rPr>
        <w:t xml:space="preserve">: </w:t>
      </w:r>
      <w:r>
        <w:rPr>
          <w:sz w:val="26"/>
          <w:szCs w:val="26"/>
        </w:rPr>
        <w:t xml:space="preserve">Reynaldo </w:t>
      </w:r>
      <w:proofErr w:type="spellStart"/>
      <w:r>
        <w:rPr>
          <w:sz w:val="26"/>
          <w:szCs w:val="26"/>
        </w:rPr>
        <w:t>Echeverria</w:t>
      </w:r>
      <w:proofErr w:type="spellEnd"/>
      <w:r>
        <w:rPr>
          <w:sz w:val="26"/>
          <w:szCs w:val="26"/>
        </w:rPr>
        <w:t xml:space="preserve"> </w:t>
      </w:r>
      <w:proofErr w:type="spellStart"/>
      <w:r>
        <w:rPr>
          <w:sz w:val="26"/>
          <w:szCs w:val="26"/>
        </w:rPr>
        <w:t>Ruelas</w:t>
      </w:r>
      <w:proofErr w:type="spellEnd"/>
    </w:p>
    <w:p w:rsidR="007D1962" w:rsidRDefault="00ED3F12">
      <w:pPr>
        <w:pStyle w:val="normal0"/>
        <w:jc w:val="right"/>
        <w:rPr>
          <w:sz w:val="26"/>
          <w:szCs w:val="26"/>
        </w:rPr>
      </w:pPr>
      <w:r>
        <w:rPr>
          <w:sz w:val="26"/>
          <w:szCs w:val="26"/>
        </w:rPr>
        <w:t>Ruben Humberto Quiroga</w:t>
      </w:r>
    </w:p>
    <w:p w:rsidR="007D1962" w:rsidRDefault="00ED3F12">
      <w:pPr>
        <w:pStyle w:val="normal0"/>
        <w:jc w:val="right"/>
        <w:rPr>
          <w:sz w:val="26"/>
          <w:szCs w:val="26"/>
        </w:rPr>
      </w:pPr>
      <w:r>
        <w:rPr>
          <w:sz w:val="26"/>
          <w:szCs w:val="26"/>
        </w:rPr>
        <w:t>Jesús Alfredo Perez Fierro</w:t>
      </w:r>
    </w:p>
    <w:p w:rsidR="007D1962" w:rsidRDefault="00ED3F12">
      <w:pPr>
        <w:pStyle w:val="normal0"/>
        <w:jc w:val="right"/>
        <w:rPr>
          <w:sz w:val="26"/>
          <w:szCs w:val="26"/>
        </w:rPr>
      </w:pPr>
      <w:r>
        <w:rPr>
          <w:sz w:val="26"/>
          <w:szCs w:val="26"/>
        </w:rPr>
        <w:t>Luis Gutierrez Morquecho</w:t>
      </w:r>
    </w:p>
    <w:p w:rsidR="007D1962" w:rsidRDefault="007D1962">
      <w:pPr>
        <w:pStyle w:val="normal0"/>
        <w:jc w:val="right"/>
        <w:rPr>
          <w:sz w:val="26"/>
          <w:szCs w:val="26"/>
        </w:rPr>
      </w:pPr>
    </w:p>
    <w:p w:rsidR="00C055E7" w:rsidRPr="00F562C8" w:rsidRDefault="00C055E7" w:rsidP="00C055E7">
      <w:pPr>
        <w:autoSpaceDE w:val="0"/>
        <w:autoSpaceDN w:val="0"/>
        <w:adjustRightInd w:val="0"/>
        <w:spacing w:line="240" w:lineRule="auto"/>
        <w:rPr>
          <w:ins w:id="0" w:author="JDUARTE" w:date="2021-04-21T11:27:00Z"/>
          <w:rFonts w:ascii="Segoe UI" w:hAnsi="Segoe UI" w:cs="Segoe UI"/>
          <w:color w:val="000000"/>
          <w:sz w:val="21"/>
          <w:szCs w:val="21"/>
          <w:lang w:val="en-US"/>
        </w:rPr>
      </w:pPr>
      <w:ins w:id="1" w:author="JDUARTE" w:date="2021-04-21T11:27:00Z">
        <w:r w:rsidRPr="00F562C8">
          <w:rPr>
            <w:rFonts w:ascii="Segoe UI" w:hAnsi="Segoe UI" w:cs="Segoe UI"/>
            <w:color w:val="000000"/>
            <w:sz w:val="21"/>
            <w:szCs w:val="21"/>
            <w:lang w:val="en-US"/>
          </w:rPr>
          <w:t>Use this format:</w:t>
        </w:r>
      </w:ins>
    </w:p>
    <w:p w:rsidR="00C055E7" w:rsidRPr="00F562C8" w:rsidRDefault="00C055E7" w:rsidP="00C055E7">
      <w:pPr>
        <w:autoSpaceDE w:val="0"/>
        <w:autoSpaceDN w:val="0"/>
        <w:adjustRightInd w:val="0"/>
        <w:spacing w:line="240" w:lineRule="auto"/>
        <w:rPr>
          <w:ins w:id="2" w:author="JDUARTE" w:date="2021-04-21T11:27:00Z"/>
          <w:rFonts w:ascii="Segoe UI" w:hAnsi="Segoe UI" w:cs="Segoe UI"/>
          <w:color w:val="000000"/>
          <w:sz w:val="21"/>
          <w:szCs w:val="21"/>
          <w:lang w:val="en-US"/>
        </w:rPr>
      </w:pPr>
    </w:p>
    <w:p w:rsidR="00C055E7" w:rsidRPr="00F562C8" w:rsidRDefault="00C055E7" w:rsidP="00C055E7">
      <w:pPr>
        <w:autoSpaceDE w:val="0"/>
        <w:autoSpaceDN w:val="0"/>
        <w:adjustRightInd w:val="0"/>
        <w:spacing w:line="240" w:lineRule="auto"/>
        <w:rPr>
          <w:ins w:id="3" w:author="JDUARTE" w:date="2021-04-21T11:27:00Z"/>
          <w:rFonts w:ascii="Segoe UI" w:hAnsi="Segoe UI" w:cs="Segoe UI"/>
          <w:color w:val="000000"/>
          <w:sz w:val="32"/>
          <w:szCs w:val="32"/>
          <w:lang w:val="en-US"/>
        </w:rPr>
      </w:pPr>
      <w:ins w:id="4" w:author="JDUARTE" w:date="2021-04-21T11:27:00Z">
        <w:r w:rsidRPr="00F562C8">
          <w:rPr>
            <w:rFonts w:ascii="Segoe UI" w:hAnsi="Segoe UI" w:cs="Segoe UI"/>
            <w:b/>
            <w:bCs/>
            <w:color w:val="000000"/>
            <w:sz w:val="32"/>
            <w:szCs w:val="32"/>
            <w:lang w:val="en-US"/>
          </w:rPr>
          <w:t xml:space="preserve">Table of contents </w:t>
        </w:r>
      </w:ins>
    </w:p>
    <w:p w:rsidR="00C055E7" w:rsidRPr="00F562C8" w:rsidRDefault="00C055E7" w:rsidP="00C055E7">
      <w:pPr>
        <w:autoSpaceDE w:val="0"/>
        <w:autoSpaceDN w:val="0"/>
        <w:adjustRightInd w:val="0"/>
        <w:spacing w:line="240" w:lineRule="auto"/>
        <w:rPr>
          <w:ins w:id="5" w:author="JDUARTE" w:date="2021-04-21T11:27:00Z"/>
          <w:rFonts w:ascii="Segoe UI" w:hAnsi="Segoe UI" w:cs="Segoe UI"/>
          <w:color w:val="000000"/>
          <w:sz w:val="23"/>
          <w:szCs w:val="23"/>
          <w:lang w:val="en-US"/>
        </w:rPr>
      </w:pPr>
      <w:ins w:id="6" w:author="JDUARTE" w:date="2021-04-21T11:27:00Z">
        <w:r w:rsidRPr="00F562C8">
          <w:rPr>
            <w:rFonts w:ascii="Segoe UI" w:hAnsi="Segoe UI" w:cs="Segoe UI"/>
            <w:color w:val="000000"/>
            <w:sz w:val="23"/>
            <w:szCs w:val="23"/>
            <w:lang w:val="en-US"/>
          </w:rPr>
          <w:t xml:space="preserve">● Use the topics of the Structure of the Strategic Planning document </w:t>
        </w:r>
      </w:ins>
    </w:p>
    <w:p w:rsidR="00C055E7" w:rsidRPr="00F562C8" w:rsidRDefault="00C055E7" w:rsidP="00C055E7">
      <w:pPr>
        <w:autoSpaceDE w:val="0"/>
        <w:autoSpaceDN w:val="0"/>
        <w:adjustRightInd w:val="0"/>
        <w:spacing w:line="240" w:lineRule="auto"/>
        <w:rPr>
          <w:ins w:id="7" w:author="JDUARTE" w:date="2021-04-21T11:27:00Z"/>
          <w:rFonts w:ascii="Segoe UI" w:hAnsi="Segoe UI" w:cs="Segoe UI"/>
          <w:color w:val="000000"/>
          <w:sz w:val="23"/>
          <w:szCs w:val="23"/>
          <w:lang w:val="en-US"/>
        </w:rPr>
      </w:pPr>
      <w:ins w:id="8" w:author="JDUARTE" w:date="2021-04-21T11:27:00Z">
        <w:r w:rsidRPr="00F562C8">
          <w:rPr>
            <w:rFonts w:ascii="Segoe UI" w:hAnsi="Segoe UI" w:cs="Segoe UI"/>
            <w:color w:val="000000"/>
            <w:sz w:val="23"/>
            <w:szCs w:val="23"/>
            <w:lang w:val="en-US"/>
          </w:rPr>
          <w:t xml:space="preserve">● Use the numbering “Multilevel Scheme” (1. </w:t>
        </w:r>
        <w:proofErr w:type="gramStart"/>
        <w:r w:rsidRPr="00F562C8">
          <w:rPr>
            <w:rFonts w:ascii="Segoe UI" w:hAnsi="Segoe UI" w:cs="Segoe UI"/>
            <w:color w:val="000000"/>
            <w:sz w:val="23"/>
            <w:szCs w:val="23"/>
            <w:lang w:val="en-US"/>
          </w:rPr>
          <w:t>1.1 1.1.1 etc</w:t>
        </w:r>
        <w:proofErr w:type="gramEnd"/>
        <w:r w:rsidRPr="00F562C8">
          <w:rPr>
            <w:rFonts w:ascii="Segoe UI" w:hAnsi="Segoe UI" w:cs="Segoe UI"/>
            <w:color w:val="000000"/>
            <w:sz w:val="23"/>
            <w:szCs w:val="23"/>
            <w:lang w:val="en-US"/>
          </w:rPr>
          <w:t xml:space="preserve">.) </w:t>
        </w:r>
      </w:ins>
    </w:p>
    <w:p w:rsidR="00C055E7" w:rsidRPr="00F562C8" w:rsidRDefault="00C055E7" w:rsidP="00C055E7">
      <w:pPr>
        <w:autoSpaceDE w:val="0"/>
        <w:autoSpaceDN w:val="0"/>
        <w:adjustRightInd w:val="0"/>
        <w:spacing w:line="240" w:lineRule="auto"/>
        <w:rPr>
          <w:ins w:id="9" w:author="JDUARTE" w:date="2021-04-21T11:27:00Z"/>
          <w:rFonts w:ascii="Segoe UI" w:hAnsi="Segoe UI" w:cs="Segoe UI"/>
          <w:color w:val="000000"/>
          <w:sz w:val="23"/>
          <w:szCs w:val="23"/>
          <w:lang w:val="en-US"/>
        </w:rPr>
      </w:pPr>
      <w:ins w:id="10" w:author="JDUARTE" w:date="2021-04-21T11:27:00Z">
        <w:r w:rsidRPr="00F562C8">
          <w:rPr>
            <w:rFonts w:ascii="Segoe UI" w:hAnsi="Segoe UI" w:cs="Segoe UI"/>
            <w:color w:val="000000"/>
            <w:sz w:val="23"/>
            <w:szCs w:val="23"/>
            <w:lang w:val="en-US"/>
          </w:rPr>
          <w:t xml:space="preserve">● Use Arabic numerals for pagination </w:t>
        </w:r>
      </w:ins>
    </w:p>
    <w:p w:rsidR="00C055E7" w:rsidRPr="00F562C8" w:rsidRDefault="00C055E7" w:rsidP="00C055E7">
      <w:pPr>
        <w:autoSpaceDE w:val="0"/>
        <w:autoSpaceDN w:val="0"/>
        <w:adjustRightInd w:val="0"/>
        <w:spacing w:line="240" w:lineRule="auto"/>
        <w:rPr>
          <w:ins w:id="11" w:author="JDUARTE" w:date="2021-04-21T11:27:00Z"/>
          <w:rFonts w:ascii="Segoe UI" w:hAnsi="Segoe UI" w:cs="Segoe UI"/>
          <w:color w:val="000000"/>
          <w:sz w:val="23"/>
          <w:szCs w:val="23"/>
          <w:lang w:val="en-US"/>
        </w:rPr>
      </w:pPr>
      <w:ins w:id="12" w:author="JDUARTE" w:date="2021-04-21T11:27:00Z">
        <w:r w:rsidRPr="00F562C8">
          <w:rPr>
            <w:rFonts w:ascii="Segoe UI" w:hAnsi="Segoe UI" w:cs="Segoe UI"/>
            <w:color w:val="000000"/>
            <w:sz w:val="23"/>
            <w:szCs w:val="23"/>
            <w:lang w:val="en-US"/>
          </w:rPr>
          <w:t xml:space="preserve">● Use tabs aligned to the right filled with dots, example: </w:t>
        </w:r>
      </w:ins>
    </w:p>
    <w:p w:rsidR="00C055E7" w:rsidRPr="00F562C8" w:rsidRDefault="00C055E7" w:rsidP="00C055E7">
      <w:pPr>
        <w:autoSpaceDE w:val="0"/>
        <w:autoSpaceDN w:val="0"/>
        <w:adjustRightInd w:val="0"/>
        <w:spacing w:line="240" w:lineRule="auto"/>
        <w:rPr>
          <w:ins w:id="13" w:author="JDUARTE" w:date="2021-04-21T11:27:00Z"/>
          <w:rFonts w:ascii="Segoe UI" w:hAnsi="Segoe UI" w:cs="Segoe UI"/>
          <w:color w:val="000000"/>
          <w:sz w:val="23"/>
          <w:szCs w:val="23"/>
          <w:lang w:val="en-US"/>
        </w:rPr>
      </w:pPr>
    </w:p>
    <w:p w:rsidR="00C055E7" w:rsidRPr="00F562C8" w:rsidRDefault="00C055E7" w:rsidP="00C055E7">
      <w:pPr>
        <w:autoSpaceDE w:val="0"/>
        <w:autoSpaceDN w:val="0"/>
        <w:adjustRightInd w:val="0"/>
        <w:spacing w:line="240" w:lineRule="auto"/>
        <w:rPr>
          <w:ins w:id="14" w:author="JDUARTE" w:date="2021-04-21T11:27:00Z"/>
          <w:rFonts w:ascii="Segoe UI" w:hAnsi="Segoe UI" w:cs="Segoe UI"/>
          <w:sz w:val="21"/>
          <w:szCs w:val="21"/>
          <w:lang w:val="en-US"/>
        </w:rPr>
      </w:pPr>
      <w:ins w:id="15" w:author="JDUARTE" w:date="2021-04-21T11:27:00Z">
        <w:r w:rsidRPr="00F562C8">
          <w:rPr>
            <w:rFonts w:ascii="Segoe UI" w:hAnsi="Segoe UI" w:cs="Segoe UI"/>
            <w:color w:val="000000"/>
            <w:sz w:val="23"/>
            <w:szCs w:val="23"/>
            <w:lang w:val="en-US"/>
          </w:rPr>
          <w:t xml:space="preserve">Introduction…………………………………………………….5 </w:t>
        </w:r>
      </w:ins>
    </w:p>
    <w:p w:rsidR="007D1962" w:rsidRDefault="007D1962">
      <w:pPr>
        <w:pStyle w:val="normal0"/>
        <w:jc w:val="right"/>
        <w:rPr>
          <w:sz w:val="26"/>
          <w:szCs w:val="26"/>
        </w:rPr>
      </w:pPr>
    </w:p>
    <w:p w:rsidR="007D1962" w:rsidRDefault="007D1962">
      <w:pPr>
        <w:pStyle w:val="normal0"/>
        <w:jc w:val="right"/>
        <w:rPr>
          <w:sz w:val="26"/>
          <w:szCs w:val="26"/>
        </w:rPr>
      </w:pPr>
    </w:p>
    <w:p w:rsidR="007D1962" w:rsidRDefault="007D1962">
      <w:pPr>
        <w:pStyle w:val="normal0"/>
        <w:jc w:val="right"/>
        <w:rPr>
          <w:sz w:val="26"/>
          <w:szCs w:val="26"/>
        </w:rPr>
      </w:pPr>
    </w:p>
    <w:p w:rsidR="007D1962" w:rsidDel="00C055E7" w:rsidRDefault="007D1962">
      <w:pPr>
        <w:pStyle w:val="normal0"/>
        <w:jc w:val="right"/>
        <w:rPr>
          <w:del w:id="16" w:author="JDUARTE" w:date="2021-04-21T11:27:00Z"/>
          <w:sz w:val="26"/>
          <w:szCs w:val="26"/>
        </w:rPr>
      </w:pPr>
    </w:p>
    <w:p w:rsidR="007D1962" w:rsidDel="00C055E7" w:rsidRDefault="007D1962">
      <w:pPr>
        <w:pStyle w:val="normal0"/>
        <w:jc w:val="right"/>
        <w:rPr>
          <w:del w:id="17" w:author="JDUARTE" w:date="2021-04-21T11:27:00Z"/>
          <w:sz w:val="26"/>
          <w:szCs w:val="26"/>
        </w:rPr>
      </w:pPr>
    </w:p>
    <w:p w:rsidR="007D1962" w:rsidDel="00C055E7" w:rsidRDefault="007D1962">
      <w:pPr>
        <w:pStyle w:val="normal0"/>
        <w:jc w:val="right"/>
        <w:rPr>
          <w:del w:id="18" w:author="JDUARTE" w:date="2021-04-21T11:27:00Z"/>
          <w:sz w:val="26"/>
          <w:szCs w:val="26"/>
        </w:rPr>
      </w:pPr>
    </w:p>
    <w:p w:rsidR="007D1962" w:rsidDel="00C055E7" w:rsidRDefault="007D1962">
      <w:pPr>
        <w:pStyle w:val="normal0"/>
        <w:jc w:val="right"/>
        <w:rPr>
          <w:del w:id="19" w:author="JDUARTE" w:date="2021-04-21T11:27:00Z"/>
          <w:sz w:val="26"/>
          <w:szCs w:val="26"/>
        </w:rPr>
      </w:pPr>
    </w:p>
    <w:p w:rsidR="007D1962" w:rsidDel="00C055E7" w:rsidRDefault="007D1962">
      <w:pPr>
        <w:pStyle w:val="normal0"/>
        <w:jc w:val="right"/>
        <w:rPr>
          <w:del w:id="20" w:author="JDUARTE" w:date="2021-04-21T11:27:00Z"/>
          <w:sz w:val="26"/>
          <w:szCs w:val="26"/>
        </w:rPr>
      </w:pPr>
    </w:p>
    <w:p w:rsidR="007D1962" w:rsidRDefault="007D1962">
      <w:pPr>
        <w:pStyle w:val="normal0"/>
        <w:jc w:val="right"/>
        <w:rPr>
          <w:sz w:val="26"/>
          <w:szCs w:val="26"/>
        </w:rPr>
      </w:pPr>
    </w:p>
    <w:p w:rsidR="007D1962" w:rsidRPr="00C055E7" w:rsidRDefault="00ED3F12">
      <w:pPr>
        <w:pStyle w:val="normal0"/>
        <w:jc w:val="center"/>
        <w:rPr>
          <w:b/>
          <w:sz w:val="32"/>
          <w:szCs w:val="32"/>
          <w:lang w:val="en-US"/>
        </w:rPr>
      </w:pPr>
      <w:r>
        <w:rPr>
          <w:b/>
          <w:sz w:val="32"/>
          <w:szCs w:val="32"/>
        </w:rPr>
        <w:t xml:space="preserve">Ciudad Obregón Son. </w:t>
      </w:r>
      <w:r w:rsidRPr="00C055E7">
        <w:rPr>
          <w:b/>
          <w:sz w:val="32"/>
          <w:szCs w:val="32"/>
          <w:lang w:val="en-US"/>
        </w:rPr>
        <w:t>April 18 of 2021</w:t>
      </w:r>
    </w:p>
    <w:p w:rsidR="007D1962" w:rsidRPr="00C055E7" w:rsidRDefault="00ED3F12">
      <w:pPr>
        <w:pStyle w:val="normal0"/>
        <w:rPr>
          <w:b/>
          <w:sz w:val="28"/>
          <w:szCs w:val="28"/>
          <w:lang w:val="en-US"/>
        </w:rPr>
      </w:pPr>
      <w:proofErr w:type="gramStart"/>
      <w:r w:rsidRPr="00C055E7">
        <w:rPr>
          <w:b/>
          <w:sz w:val="28"/>
          <w:szCs w:val="28"/>
          <w:lang w:val="en-US"/>
        </w:rPr>
        <w:t>1.-</w:t>
      </w:r>
      <w:proofErr w:type="gramEnd"/>
      <w:r w:rsidRPr="00C055E7">
        <w:rPr>
          <w:b/>
          <w:sz w:val="28"/>
          <w:szCs w:val="28"/>
          <w:lang w:val="en-US"/>
        </w:rPr>
        <w:t xml:space="preserve"> Introduction</w:t>
      </w:r>
    </w:p>
    <w:p w:rsidR="007D1962" w:rsidRPr="00C055E7" w:rsidRDefault="007D1962">
      <w:pPr>
        <w:pStyle w:val="normal0"/>
        <w:jc w:val="center"/>
        <w:rPr>
          <w:b/>
          <w:sz w:val="28"/>
          <w:szCs w:val="28"/>
          <w:lang w:val="en-US"/>
        </w:rPr>
      </w:pPr>
    </w:p>
    <w:p w:rsidR="007D1962" w:rsidRPr="00C055E7" w:rsidRDefault="00ED3F12">
      <w:pPr>
        <w:pStyle w:val="normal0"/>
        <w:jc w:val="both"/>
        <w:rPr>
          <w:sz w:val="24"/>
          <w:szCs w:val="24"/>
          <w:lang w:val="en-US"/>
        </w:rPr>
      </w:pPr>
      <w:proofErr w:type="spellStart"/>
      <w:r w:rsidRPr="00C055E7">
        <w:rPr>
          <w:sz w:val="24"/>
          <w:szCs w:val="24"/>
          <w:lang w:val="en-US"/>
        </w:rPr>
        <w:t>Semillas</w:t>
      </w:r>
      <w:proofErr w:type="spellEnd"/>
      <w:r w:rsidRPr="00C055E7">
        <w:rPr>
          <w:sz w:val="24"/>
          <w:szCs w:val="24"/>
          <w:lang w:val="en-US"/>
        </w:rPr>
        <w:t xml:space="preserve"> y </w:t>
      </w:r>
      <w:proofErr w:type="spellStart"/>
      <w:r w:rsidRPr="00C055E7">
        <w:rPr>
          <w:sz w:val="24"/>
          <w:szCs w:val="24"/>
          <w:lang w:val="en-US"/>
        </w:rPr>
        <w:t>Granos</w:t>
      </w:r>
      <w:proofErr w:type="spellEnd"/>
      <w:r w:rsidRPr="00C055E7">
        <w:rPr>
          <w:sz w:val="24"/>
          <w:szCs w:val="24"/>
          <w:lang w:val="en-US"/>
        </w:rPr>
        <w:t xml:space="preserve"> </w:t>
      </w:r>
      <w:proofErr w:type="gramStart"/>
      <w:r w:rsidRPr="00C055E7">
        <w:rPr>
          <w:sz w:val="24"/>
          <w:szCs w:val="24"/>
          <w:lang w:val="en-US"/>
        </w:rPr>
        <w:t>del</w:t>
      </w:r>
      <w:proofErr w:type="gramEnd"/>
      <w:r w:rsidRPr="00C055E7">
        <w:rPr>
          <w:sz w:val="24"/>
          <w:szCs w:val="24"/>
          <w:lang w:val="en-US"/>
        </w:rPr>
        <w:t xml:space="preserve"> Yaqui is a company dedicated to the sale of grain seeds, such as: Alfalfa, sorghum, oats, rye, corn and rice. This company has three branches in southern </w:t>
      </w:r>
      <w:proofErr w:type="gramStart"/>
      <w:r w:rsidRPr="00C055E7">
        <w:rPr>
          <w:sz w:val="24"/>
          <w:szCs w:val="24"/>
          <w:lang w:val="en-US"/>
        </w:rPr>
        <w:t>Sonora,</w:t>
      </w:r>
      <w:proofErr w:type="gramEnd"/>
      <w:r w:rsidRPr="00C055E7">
        <w:rPr>
          <w:sz w:val="24"/>
          <w:szCs w:val="24"/>
          <w:lang w:val="en-US"/>
        </w:rPr>
        <w:t xml:space="preserve"> the main company is located in Ciudad </w:t>
      </w:r>
      <w:proofErr w:type="spellStart"/>
      <w:r w:rsidRPr="00C055E7">
        <w:rPr>
          <w:sz w:val="24"/>
          <w:szCs w:val="24"/>
          <w:lang w:val="en-US"/>
        </w:rPr>
        <w:t>Obregón</w:t>
      </w:r>
      <w:proofErr w:type="spellEnd"/>
      <w:r w:rsidRPr="00C055E7">
        <w:rPr>
          <w:sz w:val="24"/>
          <w:szCs w:val="24"/>
          <w:lang w:val="en-US"/>
        </w:rPr>
        <w:t xml:space="preserve">, the other branch in </w:t>
      </w:r>
      <w:proofErr w:type="spellStart"/>
      <w:r w:rsidRPr="00C055E7">
        <w:rPr>
          <w:sz w:val="24"/>
          <w:szCs w:val="24"/>
          <w:lang w:val="en-US"/>
        </w:rPr>
        <w:t>Navoj</w:t>
      </w:r>
      <w:r w:rsidRPr="00C055E7">
        <w:rPr>
          <w:sz w:val="24"/>
          <w:szCs w:val="24"/>
          <w:lang w:val="en-US"/>
        </w:rPr>
        <w:t>oa</w:t>
      </w:r>
      <w:proofErr w:type="spellEnd"/>
      <w:r w:rsidRPr="00C055E7">
        <w:rPr>
          <w:sz w:val="24"/>
          <w:szCs w:val="24"/>
          <w:lang w:val="en-US"/>
        </w:rPr>
        <w:t xml:space="preserve"> and the most recent in </w:t>
      </w:r>
      <w:proofErr w:type="spellStart"/>
      <w:r w:rsidRPr="00C055E7">
        <w:rPr>
          <w:sz w:val="24"/>
          <w:szCs w:val="24"/>
          <w:lang w:val="en-US"/>
        </w:rPr>
        <w:t>Huatabampo</w:t>
      </w:r>
      <w:proofErr w:type="spellEnd"/>
      <w:r w:rsidRPr="00C055E7">
        <w:rPr>
          <w:sz w:val="24"/>
          <w:szCs w:val="24"/>
          <w:lang w:val="en-US"/>
        </w:rPr>
        <w:t xml:space="preserve">. </w:t>
      </w:r>
      <w:proofErr w:type="spellStart"/>
      <w:r w:rsidRPr="00C055E7">
        <w:rPr>
          <w:sz w:val="24"/>
          <w:szCs w:val="24"/>
          <w:lang w:val="en-US"/>
        </w:rPr>
        <w:t>Semillas</w:t>
      </w:r>
      <w:proofErr w:type="spellEnd"/>
      <w:r w:rsidRPr="00C055E7">
        <w:rPr>
          <w:sz w:val="24"/>
          <w:szCs w:val="24"/>
          <w:lang w:val="en-US"/>
        </w:rPr>
        <w:t xml:space="preserve"> y </w:t>
      </w:r>
      <w:proofErr w:type="spellStart"/>
      <w:r w:rsidRPr="00C055E7">
        <w:rPr>
          <w:sz w:val="24"/>
          <w:szCs w:val="24"/>
          <w:lang w:val="en-US"/>
        </w:rPr>
        <w:t>Ganos</w:t>
      </w:r>
      <w:proofErr w:type="spellEnd"/>
      <w:r w:rsidRPr="00C055E7">
        <w:rPr>
          <w:sz w:val="24"/>
          <w:szCs w:val="24"/>
          <w:lang w:val="en-US"/>
        </w:rPr>
        <w:t xml:space="preserve"> </w:t>
      </w:r>
      <w:proofErr w:type="gramStart"/>
      <w:r w:rsidRPr="00C055E7">
        <w:rPr>
          <w:sz w:val="24"/>
          <w:szCs w:val="24"/>
          <w:lang w:val="en-US"/>
        </w:rPr>
        <w:t>del</w:t>
      </w:r>
      <w:proofErr w:type="gramEnd"/>
      <w:r w:rsidRPr="00C055E7">
        <w:rPr>
          <w:sz w:val="24"/>
          <w:szCs w:val="24"/>
          <w:lang w:val="en-US"/>
        </w:rPr>
        <w:t xml:space="preserve"> Yaqui, began operations at the service of the agricultural industry in 2007, serving all kinds of companies related to it, such as: industrializing companies (human consumption), self-service store</w:t>
      </w:r>
      <w:r w:rsidRPr="00C055E7">
        <w:rPr>
          <w:sz w:val="24"/>
          <w:szCs w:val="24"/>
          <w:lang w:val="en-US"/>
        </w:rPr>
        <w:t xml:space="preserve">s, poultry, pig farming, forage, cattle fattening and exporters. </w:t>
      </w:r>
    </w:p>
    <w:p w:rsidR="007D1962" w:rsidRPr="00C055E7" w:rsidRDefault="007D1962">
      <w:pPr>
        <w:pStyle w:val="normal0"/>
        <w:jc w:val="both"/>
        <w:rPr>
          <w:sz w:val="24"/>
          <w:szCs w:val="24"/>
          <w:lang w:val="en-US"/>
        </w:rPr>
      </w:pPr>
    </w:p>
    <w:p w:rsidR="007D1962" w:rsidRPr="00C055E7" w:rsidRDefault="00ED3F12">
      <w:pPr>
        <w:pStyle w:val="normal0"/>
        <w:jc w:val="both"/>
        <w:rPr>
          <w:sz w:val="24"/>
          <w:szCs w:val="24"/>
          <w:lang w:val="en-US"/>
        </w:rPr>
      </w:pPr>
      <w:r w:rsidRPr="00C055E7">
        <w:rPr>
          <w:sz w:val="24"/>
          <w:szCs w:val="24"/>
          <w:lang w:val="en-US"/>
        </w:rPr>
        <w:t xml:space="preserve">The main customers of the company are a variety of </w:t>
      </w:r>
      <w:proofErr w:type="spellStart"/>
      <w:r w:rsidRPr="00C055E7">
        <w:rPr>
          <w:sz w:val="24"/>
          <w:szCs w:val="24"/>
          <w:lang w:val="en-US"/>
        </w:rPr>
        <w:t>agricultures</w:t>
      </w:r>
      <w:proofErr w:type="spellEnd"/>
      <w:r w:rsidRPr="00C055E7">
        <w:rPr>
          <w:sz w:val="24"/>
          <w:szCs w:val="24"/>
          <w:lang w:val="en-US"/>
        </w:rPr>
        <w:t xml:space="preserve"> </w:t>
      </w:r>
      <w:proofErr w:type="gramStart"/>
      <w:r w:rsidRPr="00C055E7">
        <w:rPr>
          <w:sz w:val="24"/>
          <w:szCs w:val="24"/>
          <w:lang w:val="en-US"/>
        </w:rPr>
        <w:t>who</w:t>
      </w:r>
      <w:proofErr w:type="gramEnd"/>
      <w:r w:rsidRPr="00C055E7">
        <w:rPr>
          <w:sz w:val="24"/>
          <w:szCs w:val="24"/>
          <w:lang w:val="en-US"/>
        </w:rPr>
        <w:t xml:space="preserve"> possess rich lands where they grow different types of plants, legumes, and cereals on every corner of Sonora. Also they a</w:t>
      </w:r>
      <w:r w:rsidRPr="00C055E7">
        <w:rPr>
          <w:sz w:val="24"/>
          <w:szCs w:val="24"/>
          <w:lang w:val="en-US"/>
        </w:rPr>
        <w:t xml:space="preserve">re the first company to successfully export their products to every continent, becoming so popular that they became the ones who sell the biggest packages of rice to all of Asia. </w:t>
      </w:r>
    </w:p>
    <w:p w:rsidR="007D1962" w:rsidRPr="00C055E7" w:rsidRDefault="007D1962">
      <w:pPr>
        <w:pStyle w:val="normal0"/>
        <w:jc w:val="both"/>
        <w:rPr>
          <w:sz w:val="24"/>
          <w:szCs w:val="24"/>
          <w:lang w:val="en-US"/>
        </w:rPr>
      </w:pPr>
    </w:p>
    <w:p w:rsidR="007D1962" w:rsidRPr="00C055E7" w:rsidRDefault="00ED3F12">
      <w:pPr>
        <w:pStyle w:val="normal0"/>
        <w:jc w:val="both"/>
        <w:rPr>
          <w:sz w:val="24"/>
          <w:szCs w:val="24"/>
          <w:lang w:val="en-US"/>
        </w:rPr>
      </w:pPr>
      <w:r w:rsidRPr="00C055E7">
        <w:rPr>
          <w:sz w:val="24"/>
          <w:szCs w:val="24"/>
          <w:lang w:val="en-US"/>
        </w:rPr>
        <w:t>The company provides a variety of consulting services, all designed to help</w:t>
      </w:r>
      <w:r w:rsidRPr="00C055E7">
        <w:rPr>
          <w:sz w:val="24"/>
          <w:szCs w:val="24"/>
          <w:lang w:val="en-US"/>
        </w:rPr>
        <w:t xml:space="preserve"> companies reach their potential. The business focus is to offer supply chain, risk management and financial solutions for the different needs of the clients in the industries of human consumption and livestock production (poultry, forage, cattle fattening</w:t>
      </w:r>
      <w:r w:rsidRPr="00C055E7">
        <w:rPr>
          <w:sz w:val="24"/>
          <w:szCs w:val="24"/>
          <w:lang w:val="en-US"/>
        </w:rPr>
        <w:t>, pig farming and Balanced Food among the main ones).</w:t>
      </w:r>
    </w:p>
    <w:p w:rsidR="007D1962" w:rsidRPr="00C055E7" w:rsidRDefault="007D1962">
      <w:pPr>
        <w:pStyle w:val="normal0"/>
        <w:jc w:val="both"/>
        <w:rPr>
          <w:sz w:val="24"/>
          <w:szCs w:val="24"/>
          <w:lang w:val="en-US"/>
        </w:rPr>
      </w:pPr>
    </w:p>
    <w:p w:rsidR="007D1962" w:rsidRDefault="00ED3F12">
      <w:pPr>
        <w:pStyle w:val="normal0"/>
        <w:jc w:val="both"/>
        <w:rPr>
          <w:ins w:id="21" w:author="JDUARTE" w:date="2021-04-21T11:27:00Z"/>
          <w:sz w:val="24"/>
          <w:szCs w:val="24"/>
          <w:lang w:val="en-US"/>
        </w:rPr>
      </w:pPr>
      <w:r w:rsidRPr="00C055E7">
        <w:rPr>
          <w:sz w:val="24"/>
          <w:szCs w:val="24"/>
          <w:lang w:val="en-US"/>
        </w:rPr>
        <w:t xml:space="preserve">Part of the success of the company relies on the sector that is in, Sonora is a state with a lot of opportunities in this kind of business, being agriculture the main activity on </w:t>
      </w:r>
      <w:proofErr w:type="spellStart"/>
      <w:r w:rsidRPr="00C055E7">
        <w:rPr>
          <w:sz w:val="24"/>
          <w:szCs w:val="24"/>
          <w:lang w:val="en-US"/>
        </w:rPr>
        <w:t>yaqui</w:t>
      </w:r>
      <w:proofErr w:type="spellEnd"/>
      <w:r w:rsidRPr="00C055E7">
        <w:rPr>
          <w:sz w:val="24"/>
          <w:szCs w:val="24"/>
          <w:lang w:val="en-US"/>
        </w:rPr>
        <w:t xml:space="preserve"> lands, </w:t>
      </w:r>
      <w:proofErr w:type="spellStart"/>
      <w:r w:rsidRPr="00C055E7">
        <w:rPr>
          <w:sz w:val="24"/>
          <w:szCs w:val="24"/>
          <w:lang w:val="en-US"/>
        </w:rPr>
        <w:t>semillas</w:t>
      </w:r>
      <w:proofErr w:type="spellEnd"/>
      <w:r w:rsidRPr="00C055E7">
        <w:rPr>
          <w:sz w:val="24"/>
          <w:szCs w:val="24"/>
          <w:lang w:val="en-US"/>
        </w:rPr>
        <w:t xml:space="preserve"> </w:t>
      </w:r>
      <w:r w:rsidRPr="00C055E7">
        <w:rPr>
          <w:sz w:val="24"/>
          <w:szCs w:val="24"/>
          <w:lang w:val="en-US"/>
        </w:rPr>
        <w:t xml:space="preserve">y </w:t>
      </w:r>
      <w:proofErr w:type="spellStart"/>
      <w:r w:rsidRPr="00C055E7">
        <w:rPr>
          <w:sz w:val="24"/>
          <w:szCs w:val="24"/>
          <w:lang w:val="en-US"/>
        </w:rPr>
        <w:t>granos</w:t>
      </w:r>
      <w:proofErr w:type="spellEnd"/>
      <w:r w:rsidRPr="00C055E7">
        <w:rPr>
          <w:sz w:val="24"/>
          <w:szCs w:val="24"/>
          <w:lang w:val="en-US"/>
        </w:rPr>
        <w:t xml:space="preserve"> del </w:t>
      </w:r>
      <w:proofErr w:type="spellStart"/>
      <w:r w:rsidRPr="00C055E7">
        <w:rPr>
          <w:sz w:val="24"/>
          <w:szCs w:val="24"/>
          <w:lang w:val="en-US"/>
        </w:rPr>
        <w:t>yaqui</w:t>
      </w:r>
      <w:proofErr w:type="spellEnd"/>
      <w:r w:rsidRPr="00C055E7">
        <w:rPr>
          <w:sz w:val="24"/>
          <w:szCs w:val="24"/>
          <w:lang w:val="en-US"/>
        </w:rPr>
        <w:t xml:space="preserve"> figured the “formula” to become the number supplier of products with the best quality not only in this country but also the world.  Another company that could compete with S. y G. d. Y. its </w:t>
      </w:r>
      <w:proofErr w:type="spellStart"/>
      <w:r w:rsidRPr="00C055E7">
        <w:rPr>
          <w:sz w:val="24"/>
          <w:szCs w:val="24"/>
          <w:lang w:val="en-US"/>
        </w:rPr>
        <w:t>Legumbres</w:t>
      </w:r>
      <w:proofErr w:type="spellEnd"/>
      <w:r w:rsidRPr="00C055E7">
        <w:rPr>
          <w:sz w:val="24"/>
          <w:szCs w:val="24"/>
          <w:lang w:val="en-US"/>
        </w:rPr>
        <w:t xml:space="preserve"> y </w:t>
      </w:r>
      <w:proofErr w:type="spellStart"/>
      <w:r w:rsidRPr="00C055E7">
        <w:rPr>
          <w:sz w:val="24"/>
          <w:szCs w:val="24"/>
          <w:lang w:val="en-US"/>
        </w:rPr>
        <w:t>Habichuelas</w:t>
      </w:r>
      <w:proofErr w:type="spellEnd"/>
      <w:r w:rsidRPr="00C055E7">
        <w:rPr>
          <w:sz w:val="24"/>
          <w:szCs w:val="24"/>
          <w:lang w:val="en-US"/>
        </w:rPr>
        <w:t xml:space="preserve"> San </w:t>
      </w:r>
      <w:proofErr w:type="spellStart"/>
      <w:r w:rsidRPr="00C055E7">
        <w:rPr>
          <w:sz w:val="24"/>
          <w:szCs w:val="24"/>
          <w:lang w:val="en-US"/>
        </w:rPr>
        <w:t>Pancho</w:t>
      </w:r>
      <w:proofErr w:type="spellEnd"/>
      <w:r w:rsidRPr="00C055E7">
        <w:rPr>
          <w:sz w:val="24"/>
          <w:szCs w:val="24"/>
          <w:lang w:val="en-US"/>
        </w:rPr>
        <w:t xml:space="preserve">, located in </w:t>
      </w:r>
      <w:r w:rsidRPr="00C055E7">
        <w:rPr>
          <w:sz w:val="24"/>
          <w:szCs w:val="24"/>
          <w:lang w:val="en-US"/>
        </w:rPr>
        <w:t xml:space="preserve">San </w:t>
      </w:r>
      <w:proofErr w:type="spellStart"/>
      <w:r w:rsidRPr="00C055E7">
        <w:rPr>
          <w:sz w:val="24"/>
          <w:szCs w:val="24"/>
          <w:lang w:val="en-US"/>
        </w:rPr>
        <w:t>Pancho</w:t>
      </w:r>
      <w:proofErr w:type="spellEnd"/>
      <w:r w:rsidRPr="00C055E7">
        <w:rPr>
          <w:sz w:val="24"/>
          <w:szCs w:val="24"/>
          <w:lang w:val="en-US"/>
        </w:rPr>
        <w:t xml:space="preserve"> Mexico, currently ranked number 2 in the industry. </w:t>
      </w:r>
    </w:p>
    <w:p w:rsidR="00C055E7" w:rsidRDefault="00C055E7">
      <w:pPr>
        <w:pStyle w:val="normal0"/>
        <w:jc w:val="both"/>
        <w:rPr>
          <w:ins w:id="22" w:author="JDUARTE" w:date="2021-04-21T11:27:00Z"/>
          <w:sz w:val="24"/>
          <w:szCs w:val="24"/>
          <w:lang w:val="en-US"/>
        </w:rPr>
      </w:pPr>
    </w:p>
    <w:p w:rsidR="00C055E7" w:rsidRPr="00F562C8" w:rsidRDefault="00C055E7" w:rsidP="00C055E7">
      <w:pPr>
        <w:autoSpaceDE w:val="0"/>
        <w:autoSpaceDN w:val="0"/>
        <w:adjustRightInd w:val="0"/>
        <w:spacing w:line="240" w:lineRule="auto"/>
        <w:rPr>
          <w:ins w:id="23" w:author="JDUARTE" w:date="2021-04-21T11:27:00Z"/>
          <w:rFonts w:ascii="Segoe UI" w:hAnsi="Segoe UI" w:cs="Segoe UI"/>
          <w:color w:val="000000"/>
          <w:sz w:val="21"/>
          <w:szCs w:val="21"/>
          <w:lang w:val="en-US"/>
        </w:rPr>
      </w:pPr>
      <w:ins w:id="24" w:author="JDUARTE" w:date="2021-04-21T11:27:00Z">
        <w:r w:rsidRPr="00F562C8">
          <w:rPr>
            <w:rFonts w:ascii="Segoe UI" w:hAnsi="Segoe UI" w:cs="Segoe UI"/>
            <w:color w:val="000000"/>
            <w:sz w:val="21"/>
            <w:szCs w:val="21"/>
            <w:lang w:val="en-US"/>
          </w:rPr>
          <w:t>You did NOT include the objective of the company</w:t>
        </w:r>
      </w:ins>
    </w:p>
    <w:p w:rsidR="00C055E7" w:rsidRPr="00F562C8" w:rsidRDefault="00C055E7" w:rsidP="00C055E7">
      <w:pPr>
        <w:autoSpaceDE w:val="0"/>
        <w:autoSpaceDN w:val="0"/>
        <w:adjustRightInd w:val="0"/>
        <w:spacing w:line="240" w:lineRule="auto"/>
        <w:rPr>
          <w:ins w:id="25" w:author="JDUARTE" w:date="2021-04-21T11:27:00Z"/>
          <w:rFonts w:ascii="Segoe UI" w:hAnsi="Segoe UI" w:cs="Segoe UI"/>
          <w:sz w:val="21"/>
          <w:szCs w:val="21"/>
          <w:lang w:val="en-US"/>
        </w:rPr>
      </w:pPr>
      <w:ins w:id="26" w:author="JDUARTE" w:date="2021-04-21T11:27:00Z">
        <w:r w:rsidRPr="00F562C8">
          <w:rPr>
            <w:rFonts w:ascii="Segoe UI" w:hAnsi="Segoe UI" w:cs="Segoe UI"/>
            <w:color w:val="000000"/>
            <w:sz w:val="21"/>
            <w:szCs w:val="21"/>
            <w:lang w:val="en-US"/>
          </w:rPr>
          <w:t>If the case does not contain it, it must be determined.</w:t>
        </w:r>
      </w:ins>
    </w:p>
    <w:p w:rsidR="00C055E7" w:rsidRDefault="00C055E7">
      <w:pPr>
        <w:pStyle w:val="normal0"/>
        <w:jc w:val="both"/>
        <w:rPr>
          <w:ins w:id="27" w:author="JDUARTE" w:date="2021-04-21T11:27:00Z"/>
          <w:sz w:val="24"/>
          <w:szCs w:val="24"/>
          <w:lang w:val="en-US"/>
        </w:rPr>
      </w:pPr>
    </w:p>
    <w:p w:rsidR="00C055E7" w:rsidRDefault="00C055E7">
      <w:pPr>
        <w:pStyle w:val="normal0"/>
        <w:jc w:val="both"/>
        <w:rPr>
          <w:ins w:id="28" w:author="JDUARTE" w:date="2021-04-21T11:27:00Z"/>
          <w:sz w:val="24"/>
          <w:szCs w:val="24"/>
          <w:lang w:val="en-US"/>
        </w:rPr>
      </w:pPr>
    </w:p>
    <w:p w:rsidR="00C055E7" w:rsidRDefault="00C055E7">
      <w:pPr>
        <w:pStyle w:val="normal0"/>
        <w:jc w:val="both"/>
        <w:rPr>
          <w:ins w:id="29" w:author="JDUARTE" w:date="2021-04-21T11:27:00Z"/>
          <w:sz w:val="24"/>
          <w:szCs w:val="24"/>
          <w:lang w:val="en-US"/>
        </w:rPr>
      </w:pPr>
    </w:p>
    <w:p w:rsidR="00C055E7" w:rsidRPr="00C055E7" w:rsidRDefault="00C055E7">
      <w:pPr>
        <w:pStyle w:val="normal0"/>
        <w:jc w:val="both"/>
        <w:rPr>
          <w:sz w:val="24"/>
          <w:szCs w:val="24"/>
          <w:lang w:val="en-US"/>
        </w:rPr>
      </w:pPr>
    </w:p>
    <w:p w:rsidR="007D1962" w:rsidRPr="00C055E7" w:rsidRDefault="007D1962">
      <w:pPr>
        <w:pStyle w:val="normal0"/>
        <w:jc w:val="both"/>
        <w:rPr>
          <w:sz w:val="24"/>
          <w:szCs w:val="24"/>
          <w:lang w:val="en-US"/>
        </w:rPr>
      </w:pPr>
    </w:p>
    <w:p w:rsidR="007D1962" w:rsidRPr="00C055E7" w:rsidRDefault="00ED3F12">
      <w:pPr>
        <w:pStyle w:val="normal0"/>
        <w:jc w:val="both"/>
        <w:rPr>
          <w:b/>
          <w:sz w:val="28"/>
          <w:szCs w:val="28"/>
          <w:lang w:val="en-US"/>
        </w:rPr>
      </w:pPr>
      <w:r w:rsidRPr="00C055E7">
        <w:rPr>
          <w:b/>
          <w:sz w:val="28"/>
          <w:szCs w:val="28"/>
          <w:lang w:val="en-US"/>
        </w:rPr>
        <w:t xml:space="preserve">1.1 SWOT </w:t>
      </w:r>
      <w:commentRangeStart w:id="30"/>
      <w:r w:rsidRPr="00C055E7">
        <w:rPr>
          <w:b/>
          <w:sz w:val="28"/>
          <w:szCs w:val="28"/>
          <w:lang w:val="en-US"/>
        </w:rPr>
        <w:t>Analysis</w:t>
      </w:r>
      <w:commentRangeEnd w:id="30"/>
      <w:r w:rsidR="00BC543D">
        <w:rPr>
          <w:rStyle w:val="Refdecomentario"/>
        </w:rPr>
        <w:commentReference w:id="30"/>
      </w:r>
    </w:p>
    <w:p w:rsidR="007D1962" w:rsidRPr="00C055E7" w:rsidRDefault="007D1962">
      <w:pPr>
        <w:pStyle w:val="normal0"/>
        <w:jc w:val="both"/>
        <w:rPr>
          <w:b/>
          <w:sz w:val="28"/>
          <w:szCs w:val="28"/>
          <w:lang w:val="en-US"/>
        </w:rPr>
      </w:pPr>
    </w:p>
    <w:p w:rsidR="007D1962" w:rsidRPr="00C055E7" w:rsidRDefault="00ED3F12">
      <w:pPr>
        <w:pStyle w:val="normal0"/>
        <w:jc w:val="both"/>
        <w:rPr>
          <w:b/>
          <w:sz w:val="24"/>
          <w:szCs w:val="24"/>
          <w:lang w:val="en-US"/>
        </w:rPr>
      </w:pPr>
      <w:r w:rsidRPr="00C055E7">
        <w:rPr>
          <w:b/>
          <w:sz w:val="24"/>
          <w:szCs w:val="24"/>
          <w:lang w:val="en-US"/>
        </w:rPr>
        <w:t xml:space="preserve">Strengths:  </w:t>
      </w:r>
    </w:p>
    <w:p w:rsidR="007D1962" w:rsidRPr="00C055E7" w:rsidRDefault="007D1962">
      <w:pPr>
        <w:pStyle w:val="normal0"/>
        <w:jc w:val="both"/>
        <w:rPr>
          <w:sz w:val="24"/>
          <w:szCs w:val="24"/>
          <w:lang w:val="en-US"/>
        </w:rPr>
      </w:pPr>
    </w:p>
    <w:p w:rsidR="007D1962" w:rsidRPr="00C055E7" w:rsidRDefault="00ED3F12">
      <w:pPr>
        <w:pStyle w:val="normal0"/>
        <w:jc w:val="both"/>
        <w:rPr>
          <w:sz w:val="24"/>
          <w:szCs w:val="24"/>
          <w:lang w:val="en-US"/>
        </w:rPr>
      </w:pPr>
      <w:r w:rsidRPr="00C055E7">
        <w:rPr>
          <w:sz w:val="24"/>
          <w:szCs w:val="24"/>
          <w:lang w:val="en-US"/>
        </w:rPr>
        <w:t>-Leading agricultural company</w:t>
      </w:r>
    </w:p>
    <w:p w:rsidR="007D1962" w:rsidRPr="00C055E7" w:rsidRDefault="00ED3F12">
      <w:pPr>
        <w:pStyle w:val="normal0"/>
        <w:jc w:val="both"/>
        <w:rPr>
          <w:sz w:val="24"/>
          <w:szCs w:val="24"/>
          <w:lang w:val="en-US"/>
        </w:rPr>
      </w:pPr>
      <w:r w:rsidRPr="00C055E7">
        <w:rPr>
          <w:sz w:val="24"/>
          <w:szCs w:val="24"/>
          <w:lang w:val="en-US"/>
        </w:rPr>
        <w:t>-World largest agricultural company</w:t>
      </w:r>
    </w:p>
    <w:p w:rsidR="007D1962" w:rsidRPr="00C055E7" w:rsidRDefault="00ED3F12">
      <w:pPr>
        <w:pStyle w:val="normal0"/>
        <w:jc w:val="both"/>
        <w:rPr>
          <w:sz w:val="24"/>
          <w:szCs w:val="24"/>
          <w:lang w:val="en-US"/>
        </w:rPr>
      </w:pPr>
      <w:r w:rsidRPr="00C055E7">
        <w:rPr>
          <w:sz w:val="24"/>
          <w:szCs w:val="24"/>
          <w:lang w:val="en-US"/>
        </w:rPr>
        <w:t xml:space="preserve">-Market </w:t>
      </w:r>
      <w:commentRangeStart w:id="31"/>
      <w:r w:rsidRPr="00C055E7">
        <w:rPr>
          <w:sz w:val="24"/>
          <w:szCs w:val="24"/>
          <w:lang w:val="en-US"/>
        </w:rPr>
        <w:t>reach</w:t>
      </w:r>
      <w:commentRangeEnd w:id="31"/>
      <w:r w:rsidR="00BC543D">
        <w:rPr>
          <w:rStyle w:val="Refdecomentario"/>
        </w:rPr>
        <w:commentReference w:id="31"/>
      </w:r>
    </w:p>
    <w:p w:rsidR="007D1962" w:rsidRPr="00C055E7" w:rsidRDefault="00ED3F12">
      <w:pPr>
        <w:pStyle w:val="normal0"/>
        <w:jc w:val="both"/>
        <w:rPr>
          <w:sz w:val="24"/>
          <w:szCs w:val="24"/>
          <w:lang w:val="en-US"/>
        </w:rPr>
      </w:pPr>
      <w:r w:rsidRPr="00C055E7">
        <w:rPr>
          <w:sz w:val="24"/>
          <w:szCs w:val="24"/>
          <w:lang w:val="en-US"/>
        </w:rPr>
        <w:t>-Reputed brand</w:t>
      </w:r>
    </w:p>
    <w:p w:rsidR="007D1962" w:rsidRPr="00C055E7" w:rsidRDefault="00ED3F12">
      <w:pPr>
        <w:pStyle w:val="normal0"/>
        <w:jc w:val="both"/>
        <w:rPr>
          <w:sz w:val="24"/>
          <w:szCs w:val="24"/>
          <w:lang w:val="en-US"/>
        </w:rPr>
      </w:pPr>
      <w:r w:rsidRPr="00C055E7">
        <w:rPr>
          <w:sz w:val="24"/>
          <w:szCs w:val="24"/>
          <w:lang w:val="en-US"/>
        </w:rPr>
        <w:t>-Quality products</w:t>
      </w:r>
    </w:p>
    <w:p w:rsidR="007D1962" w:rsidRPr="00C055E7" w:rsidRDefault="007D1962">
      <w:pPr>
        <w:pStyle w:val="normal0"/>
        <w:jc w:val="both"/>
        <w:rPr>
          <w:sz w:val="24"/>
          <w:szCs w:val="24"/>
          <w:lang w:val="en-US"/>
        </w:rPr>
      </w:pPr>
    </w:p>
    <w:p w:rsidR="007D1962" w:rsidRPr="00C055E7" w:rsidRDefault="00ED3F12">
      <w:pPr>
        <w:pStyle w:val="normal0"/>
        <w:jc w:val="both"/>
        <w:rPr>
          <w:b/>
          <w:sz w:val="24"/>
          <w:szCs w:val="24"/>
          <w:lang w:val="en-US"/>
        </w:rPr>
      </w:pPr>
      <w:commentRangeStart w:id="32"/>
      <w:r w:rsidRPr="00C055E7">
        <w:rPr>
          <w:b/>
          <w:sz w:val="24"/>
          <w:szCs w:val="24"/>
          <w:lang w:val="en-US"/>
        </w:rPr>
        <w:t>Weaknesses</w:t>
      </w:r>
      <w:commentRangeEnd w:id="32"/>
      <w:r w:rsidR="00BC543D">
        <w:rPr>
          <w:rStyle w:val="Refdecomentario"/>
        </w:rPr>
        <w:commentReference w:id="32"/>
      </w:r>
      <w:r w:rsidRPr="00C055E7">
        <w:rPr>
          <w:b/>
          <w:sz w:val="24"/>
          <w:szCs w:val="24"/>
          <w:lang w:val="en-US"/>
        </w:rPr>
        <w:t>:</w:t>
      </w:r>
    </w:p>
    <w:p w:rsidR="007D1962" w:rsidRPr="00C055E7" w:rsidRDefault="007D1962">
      <w:pPr>
        <w:pStyle w:val="normal0"/>
        <w:jc w:val="both"/>
        <w:rPr>
          <w:b/>
          <w:sz w:val="24"/>
          <w:szCs w:val="24"/>
          <w:lang w:val="en-US"/>
        </w:rPr>
      </w:pPr>
    </w:p>
    <w:p w:rsidR="007D1962" w:rsidRPr="00C055E7" w:rsidRDefault="00ED3F12">
      <w:pPr>
        <w:pStyle w:val="normal0"/>
        <w:jc w:val="both"/>
        <w:rPr>
          <w:sz w:val="24"/>
          <w:szCs w:val="24"/>
          <w:lang w:val="en-US"/>
        </w:rPr>
      </w:pPr>
      <w:r w:rsidRPr="00C055E7">
        <w:rPr>
          <w:sz w:val="24"/>
          <w:szCs w:val="24"/>
          <w:lang w:val="en-US"/>
        </w:rPr>
        <w:t>-Lacking innovation</w:t>
      </w:r>
    </w:p>
    <w:p w:rsidR="007D1962" w:rsidRPr="00C055E7" w:rsidRDefault="00ED3F12">
      <w:pPr>
        <w:pStyle w:val="normal0"/>
        <w:jc w:val="both"/>
        <w:rPr>
          <w:sz w:val="24"/>
          <w:szCs w:val="24"/>
          <w:lang w:val="en-US"/>
        </w:rPr>
      </w:pPr>
      <w:r w:rsidRPr="00C055E7">
        <w:rPr>
          <w:sz w:val="24"/>
          <w:szCs w:val="24"/>
          <w:lang w:val="en-US"/>
        </w:rPr>
        <w:t>-Focus on on</w:t>
      </w:r>
      <w:r w:rsidRPr="00C055E7">
        <w:rPr>
          <w:sz w:val="24"/>
          <w:szCs w:val="24"/>
          <w:lang w:val="en-US"/>
        </w:rPr>
        <w:t xml:space="preserve">e </w:t>
      </w:r>
      <w:commentRangeStart w:id="33"/>
      <w:r w:rsidRPr="00C055E7">
        <w:rPr>
          <w:sz w:val="24"/>
          <w:szCs w:val="24"/>
          <w:lang w:val="en-US"/>
        </w:rPr>
        <w:t>market</w:t>
      </w:r>
      <w:commentRangeEnd w:id="33"/>
      <w:r w:rsidR="00BC543D">
        <w:rPr>
          <w:rStyle w:val="Refdecomentario"/>
        </w:rPr>
        <w:commentReference w:id="33"/>
      </w:r>
    </w:p>
    <w:p w:rsidR="007D1962" w:rsidRPr="00C055E7" w:rsidRDefault="00ED3F12">
      <w:pPr>
        <w:pStyle w:val="normal0"/>
        <w:jc w:val="both"/>
        <w:rPr>
          <w:sz w:val="24"/>
          <w:szCs w:val="24"/>
          <w:lang w:val="en-US"/>
        </w:rPr>
      </w:pPr>
      <w:r w:rsidRPr="00C055E7">
        <w:rPr>
          <w:sz w:val="24"/>
          <w:szCs w:val="24"/>
          <w:lang w:val="en-US"/>
        </w:rPr>
        <w:t>-Lack of technology</w:t>
      </w:r>
    </w:p>
    <w:p w:rsidR="007D1962" w:rsidRPr="00C055E7" w:rsidRDefault="007D1962">
      <w:pPr>
        <w:pStyle w:val="normal0"/>
        <w:jc w:val="both"/>
        <w:rPr>
          <w:sz w:val="24"/>
          <w:szCs w:val="24"/>
          <w:lang w:val="en-US"/>
        </w:rPr>
      </w:pPr>
    </w:p>
    <w:p w:rsidR="007D1962" w:rsidRPr="00C055E7" w:rsidRDefault="00ED3F12">
      <w:pPr>
        <w:pStyle w:val="normal0"/>
        <w:jc w:val="both"/>
        <w:rPr>
          <w:sz w:val="24"/>
          <w:szCs w:val="24"/>
          <w:lang w:val="en-US"/>
        </w:rPr>
      </w:pPr>
      <w:commentRangeStart w:id="34"/>
      <w:r w:rsidRPr="00C055E7">
        <w:rPr>
          <w:b/>
          <w:sz w:val="24"/>
          <w:szCs w:val="24"/>
          <w:lang w:val="en-US"/>
        </w:rPr>
        <w:t>Opportunities</w:t>
      </w:r>
      <w:commentRangeEnd w:id="34"/>
      <w:r w:rsidR="00BC543D">
        <w:rPr>
          <w:rStyle w:val="Refdecomentario"/>
        </w:rPr>
        <w:commentReference w:id="34"/>
      </w:r>
      <w:r w:rsidRPr="00C055E7">
        <w:rPr>
          <w:b/>
          <w:sz w:val="24"/>
          <w:szCs w:val="24"/>
          <w:lang w:val="en-US"/>
        </w:rPr>
        <w:t xml:space="preserve">: </w:t>
      </w:r>
    </w:p>
    <w:p w:rsidR="007D1962" w:rsidRPr="00C055E7" w:rsidRDefault="007D1962">
      <w:pPr>
        <w:pStyle w:val="normal0"/>
        <w:jc w:val="both"/>
        <w:rPr>
          <w:sz w:val="24"/>
          <w:szCs w:val="24"/>
          <w:lang w:val="en-US"/>
        </w:rPr>
      </w:pPr>
    </w:p>
    <w:p w:rsidR="007D1962" w:rsidRPr="00C055E7" w:rsidRDefault="00ED3F12">
      <w:pPr>
        <w:pStyle w:val="normal0"/>
        <w:jc w:val="both"/>
        <w:rPr>
          <w:sz w:val="24"/>
          <w:szCs w:val="24"/>
          <w:lang w:val="en-US"/>
        </w:rPr>
      </w:pPr>
      <w:commentRangeStart w:id="35"/>
      <w:r w:rsidRPr="00C055E7">
        <w:rPr>
          <w:sz w:val="24"/>
          <w:szCs w:val="24"/>
          <w:lang w:val="en-US"/>
        </w:rPr>
        <w:t>-Use of technology for business.</w:t>
      </w:r>
    </w:p>
    <w:p w:rsidR="007D1962" w:rsidRPr="00C055E7" w:rsidRDefault="00ED3F12">
      <w:pPr>
        <w:pStyle w:val="normal0"/>
        <w:jc w:val="both"/>
        <w:rPr>
          <w:sz w:val="24"/>
          <w:szCs w:val="24"/>
          <w:lang w:val="en-US"/>
        </w:rPr>
      </w:pPr>
      <w:r w:rsidRPr="00C055E7">
        <w:rPr>
          <w:sz w:val="24"/>
          <w:szCs w:val="24"/>
          <w:lang w:val="en-US"/>
        </w:rPr>
        <w:t>-Potential to grow</w:t>
      </w:r>
    </w:p>
    <w:commentRangeEnd w:id="35"/>
    <w:p w:rsidR="007D1962" w:rsidRPr="00C055E7" w:rsidRDefault="00BC543D">
      <w:pPr>
        <w:pStyle w:val="normal0"/>
        <w:jc w:val="both"/>
        <w:rPr>
          <w:sz w:val="24"/>
          <w:szCs w:val="24"/>
          <w:lang w:val="en-US"/>
        </w:rPr>
      </w:pPr>
      <w:r>
        <w:rPr>
          <w:rStyle w:val="Refdecomentario"/>
        </w:rPr>
        <w:commentReference w:id="35"/>
      </w:r>
    </w:p>
    <w:p w:rsidR="007D1962" w:rsidRPr="00C055E7" w:rsidRDefault="00ED3F12">
      <w:pPr>
        <w:pStyle w:val="normal0"/>
        <w:jc w:val="both"/>
        <w:rPr>
          <w:b/>
          <w:sz w:val="24"/>
          <w:szCs w:val="24"/>
          <w:lang w:val="en-US"/>
        </w:rPr>
      </w:pPr>
      <w:commentRangeStart w:id="36"/>
      <w:r w:rsidRPr="00C055E7">
        <w:rPr>
          <w:b/>
          <w:sz w:val="24"/>
          <w:szCs w:val="24"/>
          <w:lang w:val="en-US"/>
        </w:rPr>
        <w:t>Threats</w:t>
      </w:r>
      <w:commentRangeEnd w:id="36"/>
      <w:r w:rsidR="00BC543D">
        <w:rPr>
          <w:rStyle w:val="Refdecomentario"/>
        </w:rPr>
        <w:commentReference w:id="36"/>
      </w:r>
      <w:r w:rsidRPr="00C055E7">
        <w:rPr>
          <w:b/>
          <w:sz w:val="24"/>
          <w:szCs w:val="24"/>
          <w:lang w:val="en-US"/>
        </w:rPr>
        <w:t xml:space="preserve">: </w:t>
      </w:r>
    </w:p>
    <w:p w:rsidR="007D1962" w:rsidRPr="00C055E7" w:rsidRDefault="007D1962">
      <w:pPr>
        <w:pStyle w:val="normal0"/>
        <w:jc w:val="both"/>
        <w:rPr>
          <w:b/>
          <w:sz w:val="24"/>
          <w:szCs w:val="24"/>
          <w:lang w:val="en-US"/>
        </w:rPr>
      </w:pPr>
    </w:p>
    <w:p w:rsidR="007D1962" w:rsidRPr="00C055E7" w:rsidRDefault="00ED3F12">
      <w:pPr>
        <w:pStyle w:val="normal0"/>
        <w:jc w:val="both"/>
        <w:rPr>
          <w:sz w:val="24"/>
          <w:szCs w:val="24"/>
          <w:lang w:val="en-US"/>
        </w:rPr>
      </w:pPr>
      <w:r w:rsidRPr="00C055E7">
        <w:rPr>
          <w:b/>
          <w:sz w:val="24"/>
          <w:szCs w:val="24"/>
          <w:lang w:val="en-US"/>
        </w:rPr>
        <w:t>-</w:t>
      </w:r>
      <w:commentRangeStart w:id="37"/>
      <w:r w:rsidRPr="00C055E7">
        <w:rPr>
          <w:sz w:val="24"/>
          <w:szCs w:val="24"/>
          <w:lang w:val="en-US"/>
        </w:rPr>
        <w:t>Criticisms</w:t>
      </w:r>
      <w:commentRangeEnd w:id="37"/>
      <w:r w:rsidR="00BC543D">
        <w:rPr>
          <w:rStyle w:val="Refdecomentario"/>
        </w:rPr>
        <w:commentReference w:id="37"/>
      </w:r>
    </w:p>
    <w:p w:rsidR="007D1962" w:rsidRPr="00C055E7" w:rsidRDefault="00ED3F12">
      <w:pPr>
        <w:pStyle w:val="normal0"/>
        <w:jc w:val="both"/>
        <w:rPr>
          <w:sz w:val="24"/>
          <w:szCs w:val="24"/>
          <w:lang w:val="en-US"/>
        </w:rPr>
      </w:pPr>
      <w:r w:rsidRPr="00C055E7">
        <w:rPr>
          <w:sz w:val="24"/>
          <w:szCs w:val="24"/>
          <w:lang w:val="en-US"/>
        </w:rPr>
        <w:t>-</w:t>
      </w:r>
      <w:del w:id="38" w:author="JDUARTE" w:date="2021-04-21T11:40:00Z">
        <w:r w:rsidRPr="00C055E7" w:rsidDel="00BC543D">
          <w:rPr>
            <w:sz w:val="24"/>
            <w:szCs w:val="24"/>
            <w:lang w:val="en-US"/>
          </w:rPr>
          <w:delText>Other companies</w:delText>
        </w:r>
      </w:del>
      <w:ins w:id="39" w:author="JDUARTE" w:date="2021-04-21T11:40:00Z">
        <w:r w:rsidR="00BC543D">
          <w:rPr>
            <w:sz w:val="24"/>
            <w:szCs w:val="24"/>
            <w:lang w:val="en-US"/>
          </w:rPr>
          <w:t xml:space="preserve"> </w:t>
        </w:r>
        <w:r w:rsidR="00BC543D" w:rsidRPr="00BC543D">
          <w:rPr>
            <w:sz w:val="24"/>
            <w:szCs w:val="24"/>
            <w:lang w:val="en-US"/>
          </w:rPr>
          <w:t>Competition in the sector</w:t>
        </w:r>
      </w:ins>
    </w:p>
    <w:p w:rsidR="007D1962" w:rsidRDefault="00ED3F12">
      <w:pPr>
        <w:pStyle w:val="normal0"/>
        <w:jc w:val="both"/>
        <w:rPr>
          <w:ins w:id="40" w:author="JDUARTE" w:date="2021-04-21T11:41:00Z"/>
          <w:sz w:val="24"/>
          <w:szCs w:val="24"/>
          <w:lang w:val="en-US"/>
        </w:rPr>
      </w:pPr>
      <w:r w:rsidRPr="00C055E7">
        <w:rPr>
          <w:sz w:val="24"/>
          <w:szCs w:val="24"/>
          <w:lang w:val="en-US"/>
        </w:rPr>
        <w:t>-Changing preferences of consumers</w:t>
      </w:r>
    </w:p>
    <w:p w:rsidR="00BC543D" w:rsidRPr="00C055E7" w:rsidRDefault="00BC543D">
      <w:pPr>
        <w:pStyle w:val="normal0"/>
        <w:jc w:val="both"/>
        <w:rPr>
          <w:sz w:val="24"/>
          <w:szCs w:val="24"/>
          <w:lang w:val="en-US"/>
        </w:rPr>
      </w:pPr>
      <w:ins w:id="41" w:author="JDUARTE" w:date="2021-04-21T11:41:00Z">
        <w:r w:rsidRPr="00BC543D">
          <w:rPr>
            <w:sz w:val="24"/>
            <w:szCs w:val="24"/>
            <w:lang w:val="en-US"/>
          </w:rPr>
          <w:t>Economic situation of the region and the country</w:t>
        </w:r>
      </w:ins>
    </w:p>
    <w:p w:rsidR="007D1962" w:rsidRDefault="007D1962">
      <w:pPr>
        <w:pStyle w:val="normal0"/>
        <w:jc w:val="both"/>
        <w:rPr>
          <w:ins w:id="42" w:author="JDUARTE" w:date="2021-04-21T11:41:00Z"/>
          <w:sz w:val="26"/>
          <w:szCs w:val="26"/>
          <w:lang w:val="en-US"/>
        </w:rPr>
      </w:pPr>
    </w:p>
    <w:p w:rsidR="00BC543D" w:rsidRDefault="00BC543D">
      <w:pPr>
        <w:pStyle w:val="normal0"/>
        <w:jc w:val="both"/>
        <w:rPr>
          <w:ins w:id="43" w:author="JDUARTE" w:date="2021-04-21T11:41:00Z"/>
          <w:sz w:val="26"/>
          <w:szCs w:val="26"/>
          <w:lang w:val="en-US"/>
        </w:rPr>
      </w:pPr>
    </w:p>
    <w:p w:rsidR="00BC543D" w:rsidRDefault="00BC543D">
      <w:pPr>
        <w:pStyle w:val="normal0"/>
        <w:jc w:val="both"/>
        <w:rPr>
          <w:ins w:id="44" w:author="JDUARTE" w:date="2021-04-21T11:41:00Z"/>
          <w:sz w:val="26"/>
          <w:szCs w:val="26"/>
          <w:lang w:val="en-US"/>
        </w:rPr>
      </w:pPr>
    </w:p>
    <w:p w:rsidR="00BC543D" w:rsidRPr="00C055E7" w:rsidRDefault="00BC543D">
      <w:pPr>
        <w:pStyle w:val="normal0"/>
        <w:jc w:val="both"/>
        <w:rPr>
          <w:sz w:val="26"/>
          <w:szCs w:val="26"/>
          <w:lang w:val="en-US"/>
        </w:rPr>
      </w:pPr>
    </w:p>
    <w:p w:rsidR="00C055E7" w:rsidRPr="00F562C8" w:rsidRDefault="00C055E7" w:rsidP="00C055E7">
      <w:pPr>
        <w:autoSpaceDE w:val="0"/>
        <w:autoSpaceDN w:val="0"/>
        <w:adjustRightInd w:val="0"/>
        <w:spacing w:line="240" w:lineRule="auto"/>
        <w:rPr>
          <w:ins w:id="45" w:author="JDUARTE" w:date="2021-04-21T11:28:00Z"/>
          <w:rFonts w:ascii="Segoe UI" w:hAnsi="Segoe UI" w:cs="Segoe UI"/>
          <w:color w:val="000000"/>
          <w:sz w:val="21"/>
          <w:szCs w:val="21"/>
          <w:lang w:val="en-US"/>
        </w:rPr>
      </w:pPr>
      <w:ins w:id="46" w:author="JDUARTE" w:date="2021-04-21T11:28:00Z">
        <w:r w:rsidRPr="00F562C8">
          <w:rPr>
            <w:rFonts w:ascii="Segoe UI" w:hAnsi="Segoe UI" w:cs="Segoe UI"/>
            <w:color w:val="000000"/>
            <w:sz w:val="21"/>
            <w:szCs w:val="21"/>
            <w:lang w:val="en-US"/>
          </w:rPr>
          <w:t>You did not include the following point:</w:t>
        </w:r>
      </w:ins>
    </w:p>
    <w:p w:rsidR="00C055E7" w:rsidRPr="00F562C8" w:rsidRDefault="00C055E7" w:rsidP="00C055E7">
      <w:pPr>
        <w:autoSpaceDE w:val="0"/>
        <w:autoSpaceDN w:val="0"/>
        <w:adjustRightInd w:val="0"/>
        <w:spacing w:line="240" w:lineRule="auto"/>
        <w:rPr>
          <w:ins w:id="47" w:author="JDUARTE" w:date="2021-04-21T11:28:00Z"/>
          <w:rFonts w:ascii="Segoe UI" w:hAnsi="Segoe UI" w:cs="Segoe UI"/>
          <w:color w:val="000000"/>
          <w:sz w:val="21"/>
          <w:szCs w:val="21"/>
          <w:lang w:val="en-US"/>
        </w:rPr>
      </w:pPr>
    </w:p>
    <w:p w:rsidR="00C055E7" w:rsidRPr="00F562C8" w:rsidRDefault="00C055E7" w:rsidP="00C055E7">
      <w:pPr>
        <w:autoSpaceDE w:val="0"/>
        <w:autoSpaceDN w:val="0"/>
        <w:adjustRightInd w:val="0"/>
        <w:spacing w:line="240" w:lineRule="auto"/>
        <w:rPr>
          <w:ins w:id="48" w:author="JDUARTE" w:date="2021-04-21T11:28:00Z"/>
          <w:rFonts w:ascii="Segoe UI" w:hAnsi="Segoe UI" w:cs="Segoe UI"/>
          <w:color w:val="000000"/>
          <w:sz w:val="23"/>
          <w:szCs w:val="23"/>
          <w:lang w:val="en-US"/>
        </w:rPr>
      </w:pPr>
      <w:ins w:id="49" w:author="JDUARTE" w:date="2021-04-21T11:28:00Z">
        <w:r w:rsidRPr="00F562C8">
          <w:rPr>
            <w:rFonts w:ascii="Segoe UI" w:hAnsi="Segoe UI" w:cs="Segoe UI"/>
            <w:color w:val="000000"/>
            <w:sz w:val="23"/>
            <w:szCs w:val="23"/>
            <w:lang w:val="en-US"/>
          </w:rPr>
          <w:t xml:space="preserve">Regional context, you must research for information about the commercial area of the business you are working with. </w:t>
        </w:r>
      </w:ins>
    </w:p>
    <w:p w:rsidR="00C055E7" w:rsidRPr="00F562C8" w:rsidRDefault="00C055E7" w:rsidP="00C055E7">
      <w:pPr>
        <w:autoSpaceDE w:val="0"/>
        <w:autoSpaceDN w:val="0"/>
        <w:adjustRightInd w:val="0"/>
        <w:spacing w:line="240" w:lineRule="auto"/>
        <w:rPr>
          <w:ins w:id="50" w:author="JDUARTE" w:date="2021-04-21T11:28:00Z"/>
          <w:rFonts w:ascii="Segoe UI" w:hAnsi="Segoe UI" w:cs="Segoe UI"/>
          <w:color w:val="000000"/>
          <w:sz w:val="23"/>
          <w:szCs w:val="23"/>
          <w:lang w:val="en-US"/>
        </w:rPr>
      </w:pPr>
    </w:p>
    <w:p w:rsidR="00C055E7" w:rsidRPr="00F562C8" w:rsidRDefault="00C055E7" w:rsidP="00C055E7">
      <w:pPr>
        <w:autoSpaceDE w:val="0"/>
        <w:autoSpaceDN w:val="0"/>
        <w:adjustRightInd w:val="0"/>
        <w:spacing w:line="240" w:lineRule="auto"/>
        <w:rPr>
          <w:ins w:id="51" w:author="JDUARTE" w:date="2021-04-21T11:28:00Z"/>
          <w:rFonts w:ascii="Segoe UI" w:hAnsi="Segoe UI" w:cs="Segoe UI"/>
          <w:color w:val="000000"/>
          <w:sz w:val="23"/>
          <w:szCs w:val="23"/>
          <w:lang w:val="en-US"/>
        </w:rPr>
      </w:pPr>
      <w:ins w:id="52" w:author="JDUARTE" w:date="2021-04-21T11:28:00Z">
        <w:r w:rsidRPr="00F562C8">
          <w:rPr>
            <w:rFonts w:ascii="Segoe UI" w:hAnsi="Segoe UI" w:cs="Segoe UI"/>
            <w:color w:val="000000"/>
            <w:sz w:val="23"/>
            <w:szCs w:val="23"/>
            <w:lang w:val="en-US"/>
          </w:rPr>
          <w:t>They must carry out an investigation on the economic context of the region and the country in the branch of business that the company is in.</w:t>
        </w:r>
      </w:ins>
    </w:p>
    <w:p w:rsidR="00C055E7" w:rsidRPr="00F562C8" w:rsidRDefault="00C055E7" w:rsidP="00C055E7">
      <w:pPr>
        <w:autoSpaceDE w:val="0"/>
        <w:autoSpaceDN w:val="0"/>
        <w:adjustRightInd w:val="0"/>
        <w:spacing w:line="240" w:lineRule="auto"/>
        <w:rPr>
          <w:ins w:id="53" w:author="JDUARTE" w:date="2021-04-21T11:28:00Z"/>
          <w:rFonts w:ascii="Segoe UI" w:hAnsi="Segoe UI" w:cs="Segoe UI"/>
          <w:sz w:val="21"/>
          <w:szCs w:val="21"/>
          <w:lang w:val="en-US"/>
        </w:rPr>
      </w:pPr>
      <w:ins w:id="54" w:author="JDUARTE" w:date="2021-04-21T11:28:00Z">
        <w:r w:rsidRPr="00F562C8">
          <w:rPr>
            <w:rFonts w:ascii="Segoe UI" w:hAnsi="Segoe UI" w:cs="Segoe UI"/>
            <w:color w:val="000000"/>
            <w:sz w:val="23"/>
            <w:szCs w:val="23"/>
            <w:lang w:val="en-US"/>
          </w:rPr>
          <w:t>They should look for statistics to support that analysis.</w:t>
        </w:r>
      </w:ins>
    </w:p>
    <w:p w:rsidR="007D1962" w:rsidRPr="00C055E7" w:rsidRDefault="007D1962">
      <w:pPr>
        <w:pStyle w:val="normal0"/>
        <w:jc w:val="both"/>
        <w:rPr>
          <w:sz w:val="26"/>
          <w:szCs w:val="26"/>
          <w:lang w:val="en-US"/>
        </w:rPr>
      </w:pPr>
    </w:p>
    <w:p w:rsidR="007D1962" w:rsidRPr="00C055E7" w:rsidRDefault="007D1962">
      <w:pPr>
        <w:pStyle w:val="normal0"/>
        <w:jc w:val="right"/>
        <w:rPr>
          <w:sz w:val="26"/>
          <w:szCs w:val="26"/>
          <w:lang w:val="en-US"/>
        </w:rPr>
      </w:pPr>
    </w:p>
    <w:p w:rsidR="007D1962" w:rsidRPr="00C055E7" w:rsidRDefault="00ED3F12">
      <w:pPr>
        <w:pStyle w:val="normal0"/>
        <w:rPr>
          <w:b/>
          <w:sz w:val="28"/>
          <w:szCs w:val="28"/>
          <w:lang w:val="en-US"/>
        </w:rPr>
      </w:pPr>
      <w:proofErr w:type="gramStart"/>
      <w:r w:rsidRPr="00C055E7">
        <w:rPr>
          <w:b/>
          <w:sz w:val="28"/>
          <w:szCs w:val="28"/>
          <w:lang w:val="en-US"/>
        </w:rPr>
        <w:lastRenderedPageBreak/>
        <w:t>2.-</w:t>
      </w:r>
      <w:proofErr w:type="gramEnd"/>
      <w:r w:rsidRPr="00C055E7">
        <w:rPr>
          <w:b/>
          <w:sz w:val="28"/>
          <w:szCs w:val="28"/>
          <w:lang w:val="en-US"/>
        </w:rPr>
        <w:t xml:space="preserve"> Strategic profile of the company.</w:t>
      </w:r>
    </w:p>
    <w:p w:rsidR="007D1962" w:rsidRPr="00C055E7" w:rsidRDefault="007D1962">
      <w:pPr>
        <w:pStyle w:val="normal0"/>
        <w:rPr>
          <w:b/>
          <w:sz w:val="26"/>
          <w:szCs w:val="26"/>
          <w:lang w:val="en-US"/>
        </w:rPr>
      </w:pPr>
    </w:p>
    <w:p w:rsidR="007D1962" w:rsidRPr="00C055E7" w:rsidRDefault="00ED3F12">
      <w:pPr>
        <w:pStyle w:val="normal0"/>
        <w:rPr>
          <w:b/>
          <w:sz w:val="26"/>
          <w:szCs w:val="26"/>
          <w:lang w:val="en-US"/>
        </w:rPr>
      </w:pPr>
      <w:proofErr w:type="gramStart"/>
      <w:r w:rsidRPr="00C055E7">
        <w:rPr>
          <w:b/>
          <w:sz w:val="26"/>
          <w:szCs w:val="26"/>
          <w:lang w:val="en-US"/>
        </w:rPr>
        <w:t>2.1-Statement of mission and vision.</w:t>
      </w:r>
      <w:proofErr w:type="gramEnd"/>
    </w:p>
    <w:p w:rsidR="007D1962" w:rsidRPr="00C055E7" w:rsidRDefault="007D1962">
      <w:pPr>
        <w:pStyle w:val="normal0"/>
        <w:rPr>
          <w:b/>
          <w:sz w:val="26"/>
          <w:szCs w:val="26"/>
          <w:lang w:val="en-US"/>
        </w:rPr>
      </w:pPr>
    </w:p>
    <w:p w:rsidR="007D1962" w:rsidRPr="00C055E7" w:rsidRDefault="00ED3F12">
      <w:pPr>
        <w:pStyle w:val="normal0"/>
        <w:jc w:val="both"/>
        <w:rPr>
          <w:sz w:val="26"/>
          <w:szCs w:val="26"/>
          <w:lang w:val="en-US"/>
        </w:rPr>
      </w:pPr>
      <w:r w:rsidRPr="00C055E7">
        <w:rPr>
          <w:b/>
          <w:sz w:val="26"/>
          <w:szCs w:val="26"/>
          <w:lang w:val="en-US"/>
        </w:rPr>
        <w:t>Mission:</w:t>
      </w:r>
      <w:r w:rsidRPr="00C055E7">
        <w:rPr>
          <w:sz w:val="26"/>
          <w:szCs w:val="26"/>
          <w:lang w:val="en-US"/>
        </w:rPr>
        <w:t xml:space="preserve"> Integrate companies that contribute to generating value for our clients, partners and employees in the human sector, self-service stores, poultry, swine, forage, cattle fattening and exporters, thus achieving the excellence of our products and ser</w:t>
      </w:r>
      <w:r w:rsidRPr="00C055E7">
        <w:rPr>
          <w:sz w:val="26"/>
          <w:szCs w:val="26"/>
          <w:lang w:val="en-US"/>
        </w:rPr>
        <w:t>vices; attending to their requirements with alliances, fostering unity, together with the commitment to provide innovation and security for the benefit of the partners, being socially responsible companies.</w:t>
      </w:r>
    </w:p>
    <w:p w:rsidR="007D1962" w:rsidRPr="00C055E7" w:rsidRDefault="007D1962">
      <w:pPr>
        <w:pStyle w:val="normal0"/>
        <w:jc w:val="both"/>
        <w:rPr>
          <w:b/>
          <w:sz w:val="26"/>
          <w:szCs w:val="26"/>
          <w:lang w:val="en-US"/>
        </w:rPr>
      </w:pPr>
    </w:p>
    <w:p w:rsidR="007D1962" w:rsidRPr="00C055E7" w:rsidRDefault="00ED3F12">
      <w:pPr>
        <w:pStyle w:val="normal0"/>
        <w:jc w:val="both"/>
        <w:rPr>
          <w:sz w:val="26"/>
          <w:szCs w:val="26"/>
          <w:lang w:val="en-US"/>
        </w:rPr>
      </w:pPr>
      <w:proofErr w:type="spellStart"/>
      <w:r w:rsidRPr="00C055E7">
        <w:rPr>
          <w:b/>
          <w:sz w:val="26"/>
          <w:szCs w:val="26"/>
          <w:lang w:val="en-US"/>
        </w:rPr>
        <w:t>Vi</w:t>
      </w:r>
      <w:del w:id="55" w:author="JDUARTE" w:date="2021-04-21T11:41:00Z">
        <w:r w:rsidRPr="00C055E7" w:rsidDel="007064F1">
          <w:rPr>
            <w:b/>
            <w:sz w:val="26"/>
            <w:szCs w:val="26"/>
            <w:lang w:val="en-US"/>
          </w:rPr>
          <w:delText>s</w:delText>
        </w:r>
      </w:del>
      <w:r w:rsidRPr="00C055E7">
        <w:rPr>
          <w:b/>
          <w:sz w:val="26"/>
          <w:szCs w:val="26"/>
          <w:lang w:val="en-US"/>
        </w:rPr>
        <w:t>sion</w:t>
      </w:r>
      <w:proofErr w:type="gramStart"/>
      <w:r w:rsidRPr="00C055E7">
        <w:rPr>
          <w:b/>
          <w:sz w:val="26"/>
          <w:szCs w:val="26"/>
          <w:lang w:val="en-US"/>
        </w:rPr>
        <w:t>:</w:t>
      </w:r>
      <w:r w:rsidRPr="00C055E7">
        <w:rPr>
          <w:sz w:val="26"/>
          <w:szCs w:val="26"/>
          <w:lang w:val="en-US"/>
        </w:rPr>
        <w:t>To</w:t>
      </w:r>
      <w:proofErr w:type="spellEnd"/>
      <w:proofErr w:type="gramEnd"/>
      <w:r w:rsidRPr="00C055E7">
        <w:rPr>
          <w:sz w:val="26"/>
          <w:szCs w:val="26"/>
          <w:lang w:val="en-US"/>
        </w:rPr>
        <w:t xml:space="preserve"> be a leading group in the provision o</w:t>
      </w:r>
      <w:r w:rsidRPr="00C055E7">
        <w:rPr>
          <w:sz w:val="26"/>
          <w:szCs w:val="26"/>
          <w:lang w:val="en-US"/>
        </w:rPr>
        <w:t>f comprehensive services, which allows them to develop their activity in the best competitive environment covering their commercialization throughout the state then provide their service to the rest of the country with the commitment to be socially respons</w:t>
      </w:r>
      <w:r w:rsidRPr="00C055E7">
        <w:rPr>
          <w:sz w:val="26"/>
          <w:szCs w:val="26"/>
          <w:lang w:val="en-US"/>
        </w:rPr>
        <w:t>ible and respect the environment.</w:t>
      </w:r>
    </w:p>
    <w:p w:rsidR="007D1962" w:rsidRPr="00C055E7" w:rsidRDefault="007D1962">
      <w:pPr>
        <w:pStyle w:val="normal0"/>
        <w:jc w:val="both"/>
        <w:rPr>
          <w:sz w:val="26"/>
          <w:szCs w:val="26"/>
          <w:lang w:val="en-US"/>
        </w:rPr>
      </w:pPr>
    </w:p>
    <w:p w:rsidR="007D1962" w:rsidRPr="00C055E7" w:rsidRDefault="007D1962">
      <w:pPr>
        <w:pStyle w:val="normal0"/>
        <w:jc w:val="both"/>
        <w:rPr>
          <w:sz w:val="26"/>
          <w:szCs w:val="26"/>
          <w:lang w:val="en-US"/>
        </w:rPr>
      </w:pPr>
    </w:p>
    <w:p w:rsidR="007D1962" w:rsidRPr="00C055E7" w:rsidDel="007064F1" w:rsidRDefault="007D1962">
      <w:pPr>
        <w:pStyle w:val="normal0"/>
        <w:jc w:val="both"/>
        <w:rPr>
          <w:del w:id="56" w:author="JDUARTE" w:date="2021-04-21T11:41:00Z"/>
          <w:sz w:val="26"/>
          <w:szCs w:val="26"/>
          <w:lang w:val="en-US"/>
        </w:rPr>
      </w:pPr>
    </w:p>
    <w:p w:rsidR="007D1962" w:rsidRPr="00C055E7" w:rsidDel="007064F1" w:rsidRDefault="007D1962">
      <w:pPr>
        <w:pStyle w:val="normal0"/>
        <w:jc w:val="both"/>
        <w:rPr>
          <w:del w:id="57" w:author="JDUARTE" w:date="2021-04-21T11:41:00Z"/>
          <w:sz w:val="26"/>
          <w:szCs w:val="26"/>
          <w:lang w:val="en-US"/>
        </w:rPr>
      </w:pPr>
    </w:p>
    <w:p w:rsidR="007D1962" w:rsidRPr="00C055E7" w:rsidDel="007064F1" w:rsidRDefault="007D1962">
      <w:pPr>
        <w:pStyle w:val="normal0"/>
        <w:jc w:val="both"/>
        <w:rPr>
          <w:del w:id="58" w:author="JDUARTE" w:date="2021-04-21T11:41:00Z"/>
          <w:sz w:val="26"/>
          <w:szCs w:val="26"/>
          <w:lang w:val="en-US"/>
        </w:rPr>
      </w:pPr>
    </w:p>
    <w:p w:rsidR="007D1962" w:rsidRPr="00C055E7" w:rsidDel="007064F1" w:rsidRDefault="007D1962">
      <w:pPr>
        <w:pStyle w:val="normal0"/>
        <w:jc w:val="both"/>
        <w:rPr>
          <w:del w:id="59" w:author="JDUARTE" w:date="2021-04-21T11:41:00Z"/>
          <w:sz w:val="26"/>
          <w:szCs w:val="26"/>
          <w:lang w:val="en-US"/>
        </w:rPr>
      </w:pPr>
    </w:p>
    <w:p w:rsidR="007D1962" w:rsidRPr="00C055E7" w:rsidDel="007064F1" w:rsidRDefault="007D1962">
      <w:pPr>
        <w:pStyle w:val="normal0"/>
        <w:jc w:val="both"/>
        <w:rPr>
          <w:del w:id="60" w:author="JDUARTE" w:date="2021-04-21T11:41:00Z"/>
          <w:sz w:val="26"/>
          <w:szCs w:val="26"/>
          <w:lang w:val="en-US"/>
        </w:rPr>
      </w:pPr>
    </w:p>
    <w:p w:rsidR="007D1962" w:rsidRPr="00C055E7" w:rsidRDefault="007D1962">
      <w:pPr>
        <w:pStyle w:val="normal0"/>
        <w:jc w:val="both"/>
        <w:rPr>
          <w:sz w:val="26"/>
          <w:szCs w:val="26"/>
          <w:lang w:val="en-US"/>
        </w:rPr>
      </w:pPr>
    </w:p>
    <w:p w:rsidR="007D1962" w:rsidRDefault="00ED3F12">
      <w:pPr>
        <w:pStyle w:val="normal0"/>
        <w:jc w:val="both"/>
        <w:rPr>
          <w:ins w:id="61" w:author="JDUARTE" w:date="2021-04-21T11:46:00Z"/>
          <w:b/>
          <w:sz w:val="26"/>
          <w:szCs w:val="26"/>
          <w:lang w:val="en-US"/>
        </w:rPr>
      </w:pPr>
      <w:r w:rsidRPr="00C055E7">
        <w:rPr>
          <w:b/>
          <w:sz w:val="26"/>
          <w:szCs w:val="26"/>
          <w:lang w:val="en-US"/>
        </w:rPr>
        <w:t>Strategic lines</w:t>
      </w:r>
    </w:p>
    <w:p w:rsidR="007064F1" w:rsidRDefault="007064F1">
      <w:pPr>
        <w:pStyle w:val="normal0"/>
        <w:jc w:val="both"/>
        <w:rPr>
          <w:ins w:id="62" w:author="JDUARTE" w:date="2021-04-21T11:47:00Z"/>
          <w:sz w:val="26"/>
          <w:szCs w:val="26"/>
          <w:lang w:val="en-US"/>
        </w:rPr>
      </w:pPr>
      <w:ins w:id="63" w:author="JDUARTE" w:date="2021-04-21T11:47:00Z">
        <w:r>
          <w:rPr>
            <w:sz w:val="26"/>
            <w:szCs w:val="26"/>
            <w:lang w:val="en-US"/>
          </w:rPr>
          <w:t xml:space="preserve">Strategy </w:t>
        </w:r>
      </w:ins>
      <w:ins w:id="64" w:author="JDUARTE" w:date="2021-04-21T11:51:00Z">
        <w:r>
          <w:rPr>
            <w:sz w:val="26"/>
            <w:szCs w:val="26"/>
            <w:lang w:val="en-US"/>
          </w:rPr>
          <w:t>I</w:t>
        </w:r>
      </w:ins>
      <w:ins w:id="65" w:author="JDUARTE" w:date="2021-04-21T11:47:00Z">
        <w:r w:rsidRPr="007064F1">
          <w:rPr>
            <w:sz w:val="26"/>
            <w:szCs w:val="26"/>
            <w:lang w:val="en-US"/>
          </w:rPr>
          <w:t>:</w:t>
        </w:r>
      </w:ins>
    </w:p>
    <w:p w:rsidR="007064F1" w:rsidRPr="00C055E7" w:rsidRDefault="007064F1">
      <w:pPr>
        <w:pStyle w:val="normal0"/>
        <w:jc w:val="both"/>
        <w:rPr>
          <w:sz w:val="26"/>
          <w:szCs w:val="26"/>
          <w:lang w:val="en-US"/>
        </w:rPr>
      </w:pPr>
    </w:p>
    <w:p w:rsidR="007D1962" w:rsidRPr="00C055E7" w:rsidRDefault="00ED3F12">
      <w:pPr>
        <w:pStyle w:val="normal0"/>
        <w:jc w:val="both"/>
        <w:rPr>
          <w:sz w:val="26"/>
          <w:szCs w:val="26"/>
          <w:lang w:val="en-US"/>
        </w:rPr>
      </w:pPr>
      <w:del w:id="66" w:author="JDUARTE" w:date="2021-04-21T11:47:00Z">
        <w:r w:rsidRPr="00C055E7" w:rsidDel="007064F1">
          <w:rPr>
            <w:sz w:val="26"/>
            <w:szCs w:val="26"/>
            <w:lang w:val="en-US"/>
          </w:rPr>
          <w:delText xml:space="preserve">The first strategy that we propose is </w:delText>
        </w:r>
        <w:commentRangeStart w:id="67"/>
        <w:r w:rsidRPr="00C055E7" w:rsidDel="007064F1">
          <w:rPr>
            <w:sz w:val="26"/>
            <w:szCs w:val="26"/>
            <w:lang w:val="en-US"/>
          </w:rPr>
          <w:delText xml:space="preserve">a </w:delText>
        </w:r>
      </w:del>
      <w:del w:id="68" w:author="JDUARTE" w:date="2021-04-21T11:49:00Z">
        <w:r w:rsidRPr="00C055E7" w:rsidDel="007064F1">
          <w:rPr>
            <w:sz w:val="26"/>
            <w:szCs w:val="26"/>
            <w:lang w:val="en-US"/>
          </w:rPr>
          <w:delText>web system to reach the rest of the country</w:delText>
        </w:r>
      </w:del>
      <w:commentRangeEnd w:id="67"/>
      <w:r w:rsidR="007064F1">
        <w:rPr>
          <w:rStyle w:val="Refdecomentario"/>
        </w:rPr>
        <w:commentReference w:id="67"/>
      </w:r>
      <w:del w:id="69" w:author="JDUARTE" w:date="2021-04-21T11:49:00Z">
        <w:r w:rsidRPr="00C055E7" w:rsidDel="007064F1">
          <w:rPr>
            <w:sz w:val="26"/>
            <w:szCs w:val="26"/>
            <w:lang w:val="en-US"/>
          </w:rPr>
          <w:delText xml:space="preserve">, </w:delText>
        </w:r>
      </w:del>
      <w:proofErr w:type="gramStart"/>
      <w:r w:rsidRPr="00C055E7">
        <w:rPr>
          <w:sz w:val="26"/>
          <w:szCs w:val="26"/>
          <w:lang w:val="en-US"/>
        </w:rPr>
        <w:t>with</w:t>
      </w:r>
      <w:proofErr w:type="gramEnd"/>
      <w:r w:rsidRPr="00C055E7">
        <w:rPr>
          <w:sz w:val="26"/>
          <w:szCs w:val="26"/>
          <w:lang w:val="en-US"/>
        </w:rPr>
        <w:t xml:space="preserve"> the help of technology it will be possible to manage sales in a </w:t>
      </w:r>
      <w:del w:id="70" w:author="JDUARTE" w:date="2021-04-21T11:50:00Z">
        <w:r w:rsidRPr="00C055E7" w:rsidDel="007064F1">
          <w:rPr>
            <w:sz w:val="26"/>
            <w:szCs w:val="26"/>
            <w:lang w:val="en-US"/>
          </w:rPr>
          <w:delText>better way and have a better reach outside t</w:delText>
        </w:r>
        <w:r w:rsidRPr="00C055E7" w:rsidDel="007064F1">
          <w:rPr>
            <w:sz w:val="26"/>
            <w:szCs w:val="26"/>
            <w:lang w:val="en-US"/>
          </w:rPr>
          <w:delText>he state, this can be a fact because many People would be buying product and hiring a service via the web that would take it to the requested location with the help of transport, which would facilitate the process for the client.</w:delText>
        </w:r>
      </w:del>
    </w:p>
    <w:p w:rsidR="007D1962" w:rsidRPr="00C055E7" w:rsidRDefault="007D1962">
      <w:pPr>
        <w:pStyle w:val="normal0"/>
        <w:jc w:val="both"/>
        <w:rPr>
          <w:sz w:val="26"/>
          <w:szCs w:val="26"/>
          <w:lang w:val="en-US"/>
        </w:rPr>
      </w:pPr>
    </w:p>
    <w:p w:rsidR="007064F1" w:rsidRDefault="007064F1">
      <w:pPr>
        <w:pStyle w:val="normal0"/>
        <w:jc w:val="both"/>
        <w:rPr>
          <w:ins w:id="71" w:author="JDUARTE" w:date="2021-04-21T11:50:00Z"/>
          <w:sz w:val="26"/>
          <w:szCs w:val="26"/>
          <w:lang w:val="en-US"/>
        </w:rPr>
      </w:pPr>
      <w:ins w:id="72" w:author="JDUARTE" w:date="2021-04-21T11:50:00Z">
        <w:r>
          <w:rPr>
            <w:sz w:val="26"/>
            <w:szCs w:val="26"/>
            <w:lang w:val="en-US"/>
          </w:rPr>
          <w:t xml:space="preserve">Strategy II: </w:t>
        </w:r>
      </w:ins>
    </w:p>
    <w:p w:rsidR="007D1962" w:rsidRPr="00C055E7" w:rsidRDefault="00ED3F12">
      <w:pPr>
        <w:pStyle w:val="normal0"/>
        <w:jc w:val="both"/>
        <w:rPr>
          <w:sz w:val="26"/>
          <w:szCs w:val="26"/>
          <w:lang w:val="en-US"/>
        </w:rPr>
      </w:pPr>
      <w:commentRangeStart w:id="73"/>
      <w:r w:rsidRPr="00C055E7">
        <w:rPr>
          <w:sz w:val="26"/>
          <w:szCs w:val="26"/>
          <w:lang w:val="en-US"/>
        </w:rPr>
        <w:t>The second strategy is customer service, with the help of technology they would contact by phone, email to resolve any questions or problem</w:t>
      </w:r>
      <w:commentRangeEnd w:id="73"/>
      <w:r w:rsidR="007064F1">
        <w:rPr>
          <w:rStyle w:val="Refdecomentario"/>
        </w:rPr>
        <w:commentReference w:id="73"/>
      </w:r>
      <w:r w:rsidRPr="00C055E7">
        <w:rPr>
          <w:sz w:val="26"/>
          <w:szCs w:val="26"/>
          <w:lang w:val="en-US"/>
        </w:rPr>
        <w:t>s that will arise, since customer service is very important and make the customer feel confident about what you are b</w:t>
      </w:r>
      <w:r w:rsidRPr="00C055E7">
        <w:rPr>
          <w:sz w:val="26"/>
          <w:szCs w:val="26"/>
          <w:lang w:val="en-US"/>
        </w:rPr>
        <w:t>uying and of very good quality.</w:t>
      </w:r>
    </w:p>
    <w:p w:rsidR="007D1962" w:rsidRPr="00C055E7" w:rsidRDefault="007D1962">
      <w:pPr>
        <w:pStyle w:val="normal0"/>
        <w:jc w:val="both"/>
        <w:rPr>
          <w:sz w:val="26"/>
          <w:szCs w:val="26"/>
          <w:lang w:val="en-US"/>
        </w:rPr>
      </w:pPr>
    </w:p>
    <w:p w:rsidR="007064F1" w:rsidRDefault="007064F1">
      <w:pPr>
        <w:pStyle w:val="normal0"/>
        <w:jc w:val="both"/>
        <w:rPr>
          <w:ins w:id="74" w:author="JDUARTE" w:date="2021-04-21T11:52:00Z"/>
          <w:sz w:val="26"/>
          <w:szCs w:val="26"/>
          <w:lang w:val="en-US"/>
        </w:rPr>
      </w:pPr>
    </w:p>
    <w:p w:rsidR="007064F1" w:rsidRDefault="007064F1">
      <w:pPr>
        <w:pStyle w:val="normal0"/>
        <w:jc w:val="both"/>
        <w:rPr>
          <w:ins w:id="75" w:author="JDUARTE" w:date="2021-04-21T11:52:00Z"/>
          <w:sz w:val="26"/>
          <w:szCs w:val="26"/>
          <w:lang w:val="en-US"/>
        </w:rPr>
      </w:pPr>
      <w:proofErr w:type="spellStart"/>
      <w:ins w:id="76" w:author="JDUARTE" w:date="2021-04-21T11:52:00Z">
        <w:r>
          <w:rPr>
            <w:sz w:val="26"/>
            <w:szCs w:val="26"/>
            <w:lang w:val="en-US"/>
          </w:rPr>
          <w:t>Stragtegy</w:t>
        </w:r>
        <w:proofErr w:type="spellEnd"/>
        <w:r>
          <w:rPr>
            <w:sz w:val="26"/>
            <w:szCs w:val="26"/>
            <w:lang w:val="en-US"/>
          </w:rPr>
          <w:t xml:space="preserve"> III:</w:t>
        </w:r>
      </w:ins>
    </w:p>
    <w:p w:rsidR="007D1962" w:rsidRPr="00C055E7" w:rsidRDefault="00ED3F12">
      <w:pPr>
        <w:pStyle w:val="normal0"/>
        <w:jc w:val="both"/>
        <w:rPr>
          <w:sz w:val="26"/>
          <w:szCs w:val="26"/>
          <w:lang w:val="en-US"/>
        </w:rPr>
      </w:pPr>
      <w:r w:rsidRPr="00C055E7">
        <w:rPr>
          <w:sz w:val="26"/>
          <w:szCs w:val="26"/>
          <w:lang w:val="en-US"/>
        </w:rPr>
        <w:t xml:space="preserve">The third strategy is that thanks to </w:t>
      </w:r>
      <w:commentRangeStart w:id="77"/>
      <w:r w:rsidRPr="00C055E7">
        <w:rPr>
          <w:sz w:val="26"/>
          <w:szCs w:val="26"/>
          <w:lang w:val="en-US"/>
        </w:rPr>
        <w:t>the proposed web system</w:t>
      </w:r>
      <w:commentRangeEnd w:id="77"/>
      <w:r>
        <w:rPr>
          <w:rStyle w:val="Refdecomentario"/>
        </w:rPr>
        <w:commentReference w:id="77"/>
      </w:r>
      <w:r w:rsidRPr="00C055E7">
        <w:rPr>
          <w:sz w:val="26"/>
          <w:szCs w:val="26"/>
          <w:lang w:val="en-US"/>
        </w:rPr>
        <w:t>, it is possible to make key decisions within the company and check sales, registrations and cancellations at all times in real time and be able to act in any situ</w:t>
      </w:r>
      <w:r w:rsidRPr="00C055E7">
        <w:rPr>
          <w:sz w:val="26"/>
          <w:szCs w:val="26"/>
          <w:lang w:val="en-US"/>
        </w:rPr>
        <w:t>ation that may arise.</w:t>
      </w:r>
    </w:p>
    <w:p w:rsidR="007D1962" w:rsidRDefault="007D1962">
      <w:pPr>
        <w:pStyle w:val="normal0"/>
        <w:rPr>
          <w:ins w:id="78" w:author="JDUARTE" w:date="2021-04-21T11:52:00Z"/>
          <w:b/>
          <w:sz w:val="26"/>
          <w:szCs w:val="26"/>
          <w:lang w:val="en-US"/>
        </w:rPr>
      </w:pPr>
    </w:p>
    <w:p w:rsidR="00ED3F12" w:rsidRDefault="00ED3F12">
      <w:pPr>
        <w:pStyle w:val="normal0"/>
        <w:rPr>
          <w:ins w:id="79" w:author="JDUARTE" w:date="2021-04-21T11:53:00Z"/>
          <w:b/>
          <w:sz w:val="26"/>
          <w:szCs w:val="26"/>
          <w:lang w:val="en-US"/>
        </w:rPr>
      </w:pPr>
    </w:p>
    <w:p w:rsidR="00ED3F12" w:rsidRPr="00ED3F12" w:rsidRDefault="00ED3F12" w:rsidP="00ED3F12">
      <w:pPr>
        <w:pStyle w:val="normal0"/>
        <w:rPr>
          <w:ins w:id="80" w:author="JDUARTE" w:date="2021-04-21T11:53:00Z"/>
          <w:b/>
          <w:sz w:val="26"/>
          <w:szCs w:val="26"/>
          <w:lang w:val="en-US"/>
        </w:rPr>
      </w:pPr>
      <w:ins w:id="81" w:author="JDUARTE" w:date="2021-04-21T11:53:00Z">
        <w:r w:rsidRPr="00ED3F12">
          <w:rPr>
            <w:b/>
            <w:sz w:val="26"/>
            <w:szCs w:val="26"/>
            <w:lang w:val="en-US"/>
          </w:rPr>
          <w:t>Investigate what business strategies are</w:t>
        </w:r>
      </w:ins>
    </w:p>
    <w:p w:rsidR="00ED3F12" w:rsidRPr="00C055E7" w:rsidRDefault="00ED3F12" w:rsidP="00ED3F12">
      <w:pPr>
        <w:pStyle w:val="normal0"/>
        <w:rPr>
          <w:b/>
          <w:sz w:val="26"/>
          <w:szCs w:val="26"/>
          <w:lang w:val="en-US"/>
        </w:rPr>
      </w:pPr>
      <w:ins w:id="82" w:author="JDUARTE" w:date="2021-04-21T11:53:00Z">
        <w:r w:rsidRPr="00ED3F12">
          <w:rPr>
            <w:b/>
            <w:sz w:val="26"/>
            <w:szCs w:val="26"/>
            <w:lang w:val="en-US"/>
          </w:rPr>
          <w:t>Look for examples of strategies and build on them.</w:t>
        </w:r>
      </w:ins>
    </w:p>
    <w:sectPr w:rsidR="00ED3F12" w:rsidRPr="00C055E7" w:rsidSect="007D1962">
      <w:headerReference w:type="default" r:id="rId9"/>
      <w:pgSz w:w="11909" w:h="16834"/>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JDUARTE" w:date="2021-04-21T11:32:00Z" w:initials="J">
    <w:p w:rsidR="00BC543D" w:rsidRPr="00BC543D" w:rsidRDefault="00BC543D">
      <w:pPr>
        <w:pStyle w:val="Textocomentario"/>
        <w:rPr>
          <w:lang w:val="en-US"/>
        </w:rPr>
      </w:pPr>
      <w:r>
        <w:rPr>
          <w:rStyle w:val="Refdecomentario"/>
        </w:rPr>
        <w:annotationRef/>
      </w:r>
      <w:r w:rsidRPr="00BC543D">
        <w:rPr>
          <w:lang w:val="en-US"/>
        </w:rPr>
        <w:t>The SWOT MATRIX tool must be in matrix format, that's why its name.</w:t>
      </w:r>
    </w:p>
  </w:comment>
  <w:comment w:id="31" w:author="JDUARTE" w:date="2021-04-21T11:32:00Z" w:initials="J">
    <w:p w:rsidR="00BC543D" w:rsidRPr="00BC543D" w:rsidRDefault="00BC543D">
      <w:pPr>
        <w:pStyle w:val="Textocomentario"/>
        <w:rPr>
          <w:lang w:val="en-US"/>
        </w:rPr>
      </w:pPr>
      <w:r>
        <w:rPr>
          <w:rStyle w:val="Refdecomentario"/>
        </w:rPr>
        <w:annotationRef/>
      </w:r>
      <w:r w:rsidRPr="00BC543D">
        <w:rPr>
          <w:lang w:val="en-US"/>
        </w:rPr>
        <w:t xml:space="preserve">What are they referring to at this point? </w:t>
      </w:r>
      <w:proofErr w:type="gramStart"/>
      <w:r w:rsidRPr="00BC543D">
        <w:rPr>
          <w:lang w:val="en-US"/>
        </w:rPr>
        <w:t>please</w:t>
      </w:r>
      <w:proofErr w:type="gramEnd"/>
      <w:r w:rsidRPr="00BC543D">
        <w:rPr>
          <w:lang w:val="en-US"/>
        </w:rPr>
        <w:t xml:space="preserve"> specify</w:t>
      </w:r>
    </w:p>
  </w:comment>
  <w:comment w:id="32" w:author="JDUARTE" w:date="2021-04-21T11:34:00Z" w:initials="J">
    <w:p w:rsidR="00BC543D" w:rsidRPr="00BC543D" w:rsidRDefault="00BC543D">
      <w:pPr>
        <w:pStyle w:val="Textocomentario"/>
        <w:rPr>
          <w:lang w:val="en-US"/>
        </w:rPr>
      </w:pPr>
      <w:r>
        <w:rPr>
          <w:rStyle w:val="Refdecomentario"/>
        </w:rPr>
        <w:annotationRef/>
      </w:r>
      <w:r w:rsidRPr="00BC543D">
        <w:rPr>
          <w:lang w:val="en-US"/>
        </w:rPr>
        <w:t>At least 5 points of each type</w:t>
      </w:r>
    </w:p>
  </w:comment>
  <w:comment w:id="33" w:author="JDUARTE" w:date="2021-04-21T11:38:00Z" w:initials="J">
    <w:p w:rsidR="00BC543D" w:rsidRPr="00BC543D" w:rsidRDefault="00BC543D">
      <w:pPr>
        <w:pStyle w:val="Textocomentario"/>
        <w:rPr>
          <w:lang w:val="en-US"/>
        </w:rPr>
      </w:pPr>
      <w:r>
        <w:rPr>
          <w:rStyle w:val="Refdecomentario"/>
        </w:rPr>
        <w:annotationRef/>
      </w:r>
      <w:r w:rsidRPr="00BC543D">
        <w:rPr>
          <w:lang w:val="en-US"/>
        </w:rPr>
        <w:t>Why is this point a weakness?</w:t>
      </w:r>
    </w:p>
  </w:comment>
  <w:comment w:id="34" w:author="JDUARTE" w:date="2021-04-21T11:34:00Z" w:initials="J">
    <w:p w:rsidR="00BC543D" w:rsidRPr="00BC543D" w:rsidRDefault="00BC543D">
      <w:pPr>
        <w:pStyle w:val="Textocomentario"/>
        <w:rPr>
          <w:lang w:val="en-US"/>
        </w:rPr>
      </w:pPr>
      <w:r>
        <w:rPr>
          <w:rStyle w:val="Refdecomentario"/>
        </w:rPr>
        <w:annotationRef/>
      </w:r>
      <w:r w:rsidRPr="00BC543D">
        <w:rPr>
          <w:lang w:val="en-US"/>
        </w:rPr>
        <w:t>At least 5 points of each type</w:t>
      </w:r>
    </w:p>
  </w:comment>
  <w:comment w:id="35" w:author="JDUARTE" w:date="2021-04-21T11:39:00Z" w:initials="J">
    <w:p w:rsidR="00BC543D" w:rsidRPr="00BC543D" w:rsidRDefault="00BC543D" w:rsidP="00BC543D">
      <w:pPr>
        <w:pStyle w:val="Textocomentario"/>
        <w:rPr>
          <w:lang w:val="en-US"/>
        </w:rPr>
      </w:pPr>
      <w:r>
        <w:rPr>
          <w:rStyle w:val="Refdecomentario"/>
        </w:rPr>
        <w:annotationRef/>
      </w:r>
      <w:r w:rsidRPr="00BC543D">
        <w:rPr>
          <w:lang w:val="en-US"/>
        </w:rPr>
        <w:t>Only two opportunities will they have this type of business?</w:t>
      </w:r>
    </w:p>
    <w:p w:rsidR="00BC543D" w:rsidRPr="00BC543D" w:rsidRDefault="00BC543D" w:rsidP="00BC543D">
      <w:pPr>
        <w:pStyle w:val="Textocomentario"/>
        <w:rPr>
          <w:lang w:val="en-US"/>
        </w:rPr>
      </w:pPr>
      <w:r w:rsidRPr="00BC543D">
        <w:rPr>
          <w:lang w:val="en-US"/>
        </w:rPr>
        <w:t>You have to determine at least 5</w:t>
      </w:r>
    </w:p>
  </w:comment>
  <w:comment w:id="36" w:author="JDUARTE" w:date="2021-04-21T11:34:00Z" w:initials="J">
    <w:p w:rsidR="00BC543D" w:rsidRPr="00BC543D" w:rsidRDefault="00BC543D">
      <w:pPr>
        <w:pStyle w:val="Textocomentario"/>
        <w:rPr>
          <w:lang w:val="en-US"/>
        </w:rPr>
      </w:pPr>
      <w:r>
        <w:rPr>
          <w:rStyle w:val="Refdecomentario"/>
        </w:rPr>
        <w:annotationRef/>
      </w:r>
      <w:r w:rsidRPr="00BC543D">
        <w:rPr>
          <w:lang w:val="en-US"/>
        </w:rPr>
        <w:t>At least 5 points of each type</w:t>
      </w:r>
    </w:p>
  </w:comment>
  <w:comment w:id="37" w:author="JDUARTE" w:date="2021-04-21T11:40:00Z" w:initials="J">
    <w:p w:rsidR="00BC543D" w:rsidRPr="00BC543D" w:rsidRDefault="00BC543D">
      <w:pPr>
        <w:pStyle w:val="Textocomentario"/>
        <w:rPr>
          <w:lang w:val="en-US"/>
        </w:rPr>
      </w:pPr>
      <w:r>
        <w:rPr>
          <w:rStyle w:val="Refdecomentario"/>
        </w:rPr>
        <w:annotationRef/>
      </w:r>
      <w:r w:rsidRPr="00BC543D">
        <w:rPr>
          <w:lang w:val="en-US"/>
        </w:rPr>
        <w:t>Why is this point a threat?</w:t>
      </w:r>
    </w:p>
  </w:comment>
  <w:comment w:id="67" w:author="JDUARTE" w:date="2021-04-21T11:50:00Z" w:initials="J">
    <w:p w:rsidR="007064F1" w:rsidRPr="007064F1" w:rsidRDefault="007064F1" w:rsidP="007064F1">
      <w:pPr>
        <w:pStyle w:val="Textocomentario"/>
        <w:rPr>
          <w:lang w:val="en-US"/>
        </w:rPr>
      </w:pPr>
      <w:r>
        <w:rPr>
          <w:rStyle w:val="Refdecomentario"/>
        </w:rPr>
        <w:annotationRef/>
      </w:r>
      <w:r w:rsidRPr="007064F1">
        <w:rPr>
          <w:lang w:val="en-US"/>
        </w:rPr>
        <w:t>Here you are mentioning the solution</w:t>
      </w:r>
    </w:p>
    <w:p w:rsidR="007064F1" w:rsidRPr="007064F1" w:rsidRDefault="007064F1" w:rsidP="007064F1">
      <w:pPr>
        <w:pStyle w:val="Textocomentario"/>
        <w:rPr>
          <w:lang w:val="en-US"/>
        </w:rPr>
      </w:pPr>
    </w:p>
    <w:p w:rsidR="007064F1" w:rsidRPr="007064F1" w:rsidRDefault="007064F1" w:rsidP="007064F1">
      <w:pPr>
        <w:pStyle w:val="Textocomentario"/>
        <w:rPr>
          <w:lang w:val="en-US"/>
        </w:rPr>
      </w:pPr>
      <w:r w:rsidRPr="007064F1">
        <w:rPr>
          <w:lang w:val="en-US"/>
        </w:rPr>
        <w:t>Please research what a strategy is and how to write one, do not be confused with the solution.</w:t>
      </w:r>
    </w:p>
  </w:comment>
  <w:comment w:id="73" w:author="JDUARTE" w:date="2021-04-21T11:52:00Z" w:initials="J">
    <w:p w:rsidR="007064F1" w:rsidRPr="007064F1" w:rsidRDefault="007064F1" w:rsidP="007064F1">
      <w:pPr>
        <w:pStyle w:val="Textocomentario"/>
        <w:rPr>
          <w:lang w:val="en-US"/>
        </w:rPr>
      </w:pPr>
      <w:r>
        <w:rPr>
          <w:rStyle w:val="Refdecomentario"/>
        </w:rPr>
        <w:annotationRef/>
      </w:r>
      <w:r w:rsidRPr="007064F1">
        <w:rPr>
          <w:lang w:val="en-US"/>
        </w:rPr>
        <w:t>Again you are mentioning the solution.</w:t>
      </w:r>
    </w:p>
    <w:p w:rsidR="007064F1" w:rsidRPr="007064F1" w:rsidRDefault="007064F1" w:rsidP="007064F1">
      <w:pPr>
        <w:pStyle w:val="Textocomentario"/>
        <w:rPr>
          <w:lang w:val="en-US"/>
        </w:rPr>
      </w:pPr>
    </w:p>
    <w:p w:rsidR="007064F1" w:rsidRPr="007064F1" w:rsidRDefault="007064F1" w:rsidP="007064F1">
      <w:pPr>
        <w:pStyle w:val="Textocomentario"/>
        <w:rPr>
          <w:lang w:val="en-US"/>
        </w:rPr>
      </w:pPr>
      <w:r w:rsidRPr="007064F1">
        <w:rPr>
          <w:lang w:val="en-US"/>
        </w:rPr>
        <w:t xml:space="preserve">At this point only </w:t>
      </w:r>
      <w:r>
        <w:rPr>
          <w:lang w:val="en-US"/>
        </w:rPr>
        <w:t xml:space="preserve">the strategies of the company </w:t>
      </w:r>
    </w:p>
  </w:comment>
  <w:comment w:id="77" w:author="JDUARTE" w:date="2021-04-21T11:52:00Z" w:initials="J">
    <w:p w:rsidR="00ED3F12" w:rsidRPr="00ED3F12" w:rsidRDefault="00ED3F12" w:rsidP="00ED3F12">
      <w:pPr>
        <w:pStyle w:val="Textocomentario"/>
        <w:rPr>
          <w:lang w:val="en-US"/>
        </w:rPr>
      </w:pPr>
      <w:r>
        <w:rPr>
          <w:rStyle w:val="Refdecomentario"/>
        </w:rPr>
        <w:annotationRef/>
      </w:r>
      <w:r w:rsidRPr="00ED3F12">
        <w:rPr>
          <w:lang w:val="en-US"/>
        </w:rPr>
        <w:t>Again you are mentioning the solution.</w:t>
      </w:r>
    </w:p>
    <w:p w:rsidR="00ED3F12" w:rsidRPr="00ED3F12" w:rsidRDefault="00ED3F12" w:rsidP="00ED3F12">
      <w:pPr>
        <w:pStyle w:val="Textocomentario"/>
        <w:rPr>
          <w:lang w:val="en-US"/>
        </w:rPr>
      </w:pPr>
    </w:p>
    <w:p w:rsidR="00ED3F12" w:rsidRPr="00ED3F12" w:rsidRDefault="00ED3F12" w:rsidP="00ED3F12">
      <w:pPr>
        <w:pStyle w:val="Textocomentario"/>
        <w:rPr>
          <w:lang w:val="en-US"/>
        </w:rPr>
      </w:pPr>
      <w:r w:rsidRPr="00ED3F12">
        <w:rPr>
          <w:lang w:val="en-US"/>
        </w:rPr>
        <w:t xml:space="preserve">At this point only </w:t>
      </w:r>
      <w:r>
        <w:rPr>
          <w:lang w:val="en-US"/>
        </w:rPr>
        <w:t xml:space="preserve">the strategies of the company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962" w:rsidRDefault="007D1962" w:rsidP="007D1962">
      <w:pPr>
        <w:spacing w:line="240" w:lineRule="auto"/>
      </w:pPr>
      <w:r>
        <w:separator/>
      </w:r>
    </w:p>
  </w:endnote>
  <w:endnote w:type="continuationSeparator" w:id="0">
    <w:p w:rsidR="007D1962" w:rsidRDefault="007D1962" w:rsidP="007D1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962" w:rsidRDefault="007D1962" w:rsidP="007D1962">
      <w:pPr>
        <w:spacing w:line="240" w:lineRule="auto"/>
      </w:pPr>
      <w:r>
        <w:separator/>
      </w:r>
    </w:p>
  </w:footnote>
  <w:footnote w:type="continuationSeparator" w:id="0">
    <w:p w:rsidR="007D1962" w:rsidRDefault="007D1962" w:rsidP="007D19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962" w:rsidRDefault="007D1962">
    <w:pPr>
      <w:pStyle w:val="normal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7D1962"/>
    <w:rsid w:val="007064F1"/>
    <w:rsid w:val="007D1962"/>
    <w:rsid w:val="00BC543D"/>
    <w:rsid w:val="00C055E7"/>
    <w:rsid w:val="00ED3F1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7D1962"/>
    <w:pPr>
      <w:keepNext/>
      <w:keepLines/>
      <w:spacing w:before="400" w:after="120"/>
      <w:outlineLvl w:val="0"/>
    </w:pPr>
    <w:rPr>
      <w:sz w:val="40"/>
      <w:szCs w:val="40"/>
    </w:rPr>
  </w:style>
  <w:style w:type="paragraph" w:styleId="Ttulo2">
    <w:name w:val="heading 2"/>
    <w:basedOn w:val="normal0"/>
    <w:next w:val="normal0"/>
    <w:rsid w:val="007D1962"/>
    <w:pPr>
      <w:keepNext/>
      <w:keepLines/>
      <w:spacing w:before="360" w:after="120"/>
      <w:outlineLvl w:val="1"/>
    </w:pPr>
    <w:rPr>
      <w:sz w:val="32"/>
      <w:szCs w:val="32"/>
    </w:rPr>
  </w:style>
  <w:style w:type="paragraph" w:styleId="Ttulo3">
    <w:name w:val="heading 3"/>
    <w:basedOn w:val="normal0"/>
    <w:next w:val="normal0"/>
    <w:rsid w:val="007D1962"/>
    <w:pPr>
      <w:keepNext/>
      <w:keepLines/>
      <w:spacing w:before="320" w:after="80"/>
      <w:outlineLvl w:val="2"/>
    </w:pPr>
    <w:rPr>
      <w:color w:val="434343"/>
      <w:sz w:val="28"/>
      <w:szCs w:val="28"/>
    </w:rPr>
  </w:style>
  <w:style w:type="paragraph" w:styleId="Ttulo4">
    <w:name w:val="heading 4"/>
    <w:basedOn w:val="normal0"/>
    <w:next w:val="normal0"/>
    <w:rsid w:val="007D1962"/>
    <w:pPr>
      <w:keepNext/>
      <w:keepLines/>
      <w:spacing w:before="280" w:after="80"/>
      <w:outlineLvl w:val="3"/>
    </w:pPr>
    <w:rPr>
      <w:color w:val="666666"/>
      <w:sz w:val="24"/>
      <w:szCs w:val="24"/>
    </w:rPr>
  </w:style>
  <w:style w:type="paragraph" w:styleId="Ttulo5">
    <w:name w:val="heading 5"/>
    <w:basedOn w:val="normal0"/>
    <w:next w:val="normal0"/>
    <w:rsid w:val="007D1962"/>
    <w:pPr>
      <w:keepNext/>
      <w:keepLines/>
      <w:spacing w:before="240" w:after="80"/>
      <w:outlineLvl w:val="4"/>
    </w:pPr>
    <w:rPr>
      <w:color w:val="666666"/>
    </w:rPr>
  </w:style>
  <w:style w:type="paragraph" w:styleId="Ttulo6">
    <w:name w:val="heading 6"/>
    <w:basedOn w:val="normal0"/>
    <w:next w:val="normal0"/>
    <w:rsid w:val="007D1962"/>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D1962"/>
  </w:style>
  <w:style w:type="table" w:customStyle="1" w:styleId="TableNormal">
    <w:name w:val="Table Normal"/>
    <w:rsid w:val="007D1962"/>
    <w:tblPr>
      <w:tblCellMar>
        <w:top w:w="0" w:type="dxa"/>
        <w:left w:w="0" w:type="dxa"/>
        <w:bottom w:w="0" w:type="dxa"/>
        <w:right w:w="0" w:type="dxa"/>
      </w:tblCellMar>
    </w:tblPr>
  </w:style>
  <w:style w:type="paragraph" w:styleId="Ttulo">
    <w:name w:val="Title"/>
    <w:basedOn w:val="normal0"/>
    <w:next w:val="normal0"/>
    <w:rsid w:val="007D1962"/>
    <w:pPr>
      <w:keepNext/>
      <w:keepLines/>
      <w:spacing w:after="60"/>
    </w:pPr>
    <w:rPr>
      <w:sz w:val="52"/>
      <w:szCs w:val="52"/>
    </w:rPr>
  </w:style>
  <w:style w:type="paragraph" w:styleId="Subttulo">
    <w:name w:val="Subtitle"/>
    <w:basedOn w:val="normal0"/>
    <w:next w:val="normal0"/>
    <w:rsid w:val="007D1962"/>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55E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5E7"/>
    <w:rPr>
      <w:rFonts w:ascii="Tahoma" w:hAnsi="Tahoma" w:cs="Tahoma"/>
      <w:sz w:val="16"/>
      <w:szCs w:val="16"/>
    </w:rPr>
  </w:style>
  <w:style w:type="character" w:styleId="Refdecomentario">
    <w:name w:val="annotation reference"/>
    <w:basedOn w:val="Fuentedeprrafopredeter"/>
    <w:uiPriority w:val="99"/>
    <w:semiHidden/>
    <w:unhideWhenUsed/>
    <w:rsid w:val="00BC543D"/>
    <w:rPr>
      <w:sz w:val="16"/>
      <w:szCs w:val="16"/>
    </w:rPr>
  </w:style>
  <w:style w:type="paragraph" w:styleId="Textocomentario">
    <w:name w:val="annotation text"/>
    <w:basedOn w:val="Normal"/>
    <w:link w:val="TextocomentarioCar"/>
    <w:uiPriority w:val="99"/>
    <w:semiHidden/>
    <w:unhideWhenUsed/>
    <w:rsid w:val="00BC54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43D"/>
    <w:rPr>
      <w:sz w:val="20"/>
      <w:szCs w:val="20"/>
    </w:rPr>
  </w:style>
  <w:style w:type="paragraph" w:styleId="Asuntodelcomentario">
    <w:name w:val="annotation subject"/>
    <w:basedOn w:val="Textocomentario"/>
    <w:next w:val="Textocomentario"/>
    <w:link w:val="AsuntodelcomentarioCar"/>
    <w:uiPriority w:val="99"/>
    <w:semiHidden/>
    <w:unhideWhenUsed/>
    <w:rsid w:val="00BC543D"/>
    <w:rPr>
      <w:b/>
      <w:bCs/>
    </w:rPr>
  </w:style>
  <w:style w:type="character" w:customStyle="1" w:styleId="AsuntodelcomentarioCar">
    <w:name w:val="Asunto del comentario Car"/>
    <w:basedOn w:val="TextocomentarioCar"/>
    <w:link w:val="Asuntodelcomentario"/>
    <w:uiPriority w:val="99"/>
    <w:semiHidden/>
    <w:rsid w:val="00BC543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D2787-8A31-441A-9962-957EFF5C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TELMEX</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JDUARTE</cp:lastModifiedBy>
  <cp:revision>3</cp:revision>
  <dcterms:created xsi:type="dcterms:W3CDTF">2021-04-21T18:26:00Z</dcterms:created>
  <dcterms:modified xsi:type="dcterms:W3CDTF">2021-04-21T18:53:00Z</dcterms:modified>
</cp:coreProperties>
</file>